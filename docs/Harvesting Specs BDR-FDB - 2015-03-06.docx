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32" w:rsidRDefault="0025327A" w:rsidP="00141932">
      <w:pPr>
        <w:pStyle w:val="Heading1"/>
        <w:pageBreakBefore/>
        <w:numPr>
          <w:ilvl w:val="0"/>
          <w:numId w:val="0"/>
        </w:numPr>
        <w:ind w:left="360" w:hanging="360"/>
      </w:pPr>
      <w:r>
        <w:t>S</w:t>
      </w:r>
      <w:r w:rsidR="00141932">
        <w:t>pec</w:t>
      </w:r>
      <w:r w:rsidR="00817AED">
        <w:t>ification</w:t>
      </w:r>
      <w:r w:rsidR="00141932">
        <w:t xml:space="preserve"> for daily harvesting of data from </w:t>
      </w:r>
      <w:r w:rsidR="00817AED">
        <w:t xml:space="preserve">the </w:t>
      </w:r>
      <w:r w:rsidR="003C024E">
        <w:t>BDR</w:t>
      </w:r>
    </w:p>
    <w:p w:rsidR="00903338" w:rsidRDefault="00903338" w:rsidP="00903338">
      <w:pPr>
        <w:pStyle w:val="Standardtext"/>
      </w:pPr>
      <w:r>
        <w:t>Compared to the pre-2014 architecture, there is more data exchange between the BDR and the database. New types of data that are to be pulled from BDR are:</w:t>
      </w:r>
    </w:p>
    <w:p w:rsidR="00903338" w:rsidRDefault="00903338" w:rsidP="00C359E6">
      <w:pPr>
        <w:pStyle w:val="Standardtext"/>
        <w:numPr>
          <w:ilvl w:val="0"/>
          <w:numId w:val="28"/>
        </w:numPr>
      </w:pPr>
      <w:r>
        <w:t>company data, handed over to BDR from the F-gas portal</w:t>
      </w:r>
    </w:p>
    <w:p w:rsidR="00903338" w:rsidRDefault="00903338" w:rsidP="00C359E6">
      <w:pPr>
        <w:pStyle w:val="Standardtext"/>
        <w:numPr>
          <w:ilvl w:val="0"/>
          <w:numId w:val="28"/>
        </w:numPr>
      </w:pPr>
      <w:r>
        <w:t>metadata for BDR envelopes that have been rejected</w:t>
      </w:r>
    </w:p>
    <w:p w:rsidR="00903338" w:rsidRDefault="00903338" w:rsidP="00C359E6">
      <w:pPr>
        <w:pStyle w:val="Standardtext"/>
        <w:numPr>
          <w:ilvl w:val="0"/>
          <w:numId w:val="28"/>
        </w:numPr>
      </w:pPr>
      <w:r>
        <w:t>metadata for draft BDR envelopes that have not yet been submitted</w:t>
      </w:r>
    </w:p>
    <w:p w:rsidR="00903338" w:rsidRDefault="00903338" w:rsidP="00903338">
      <w:pPr>
        <w:pStyle w:val="Standardtext"/>
      </w:pPr>
      <w:r>
        <w:t>Additionally, the reporting framework has changed considerably such that the retrieval of BDR accepted env</w:t>
      </w:r>
      <w:r>
        <w:t>e</w:t>
      </w:r>
      <w:r>
        <w:t>lopes is more complex than before.</w:t>
      </w:r>
    </w:p>
    <w:p w:rsidR="00141932" w:rsidRPr="00675F22" w:rsidRDefault="00141932" w:rsidP="00141932">
      <w:pPr>
        <w:pStyle w:val="Heading1"/>
      </w:pPr>
      <w:r>
        <w:t>Harvesting of company data from the portal/BDR admin</w:t>
      </w:r>
    </w:p>
    <w:p w:rsidR="00C3428A" w:rsidRDefault="00141932" w:rsidP="00BD704E">
      <w:pPr>
        <w:pStyle w:val="Heading2"/>
      </w:pPr>
      <w:r w:rsidRPr="00C3428A">
        <w:t>Framework</w:t>
      </w:r>
    </w:p>
    <w:p w:rsidR="006D69A5" w:rsidRDefault="00141932" w:rsidP="00C3428A">
      <w:pPr>
        <w:pStyle w:val="Standardtext"/>
        <w:ind w:left="709"/>
      </w:pPr>
      <w:r>
        <w:t>Company Data from the portal are regularly (every 30 minutes) copied from the F-gas portal into the BDR admin database.</w:t>
      </w:r>
    </w:p>
    <w:p w:rsidR="00141932" w:rsidRDefault="00141932" w:rsidP="00C3428A">
      <w:pPr>
        <w:pStyle w:val="Standardtext"/>
        <w:ind w:left="709"/>
      </w:pPr>
      <w:r>
        <w:t xml:space="preserve">This data set includes </w:t>
      </w:r>
      <w:r w:rsidRPr="00141932">
        <w:rPr>
          <w:b/>
        </w:rPr>
        <w:t>per company</w:t>
      </w:r>
      <w:r>
        <w:t>:</w:t>
      </w:r>
    </w:p>
    <w:p w:rsidR="00BD704E" w:rsidRDefault="00BD704E" w:rsidP="00C359E6">
      <w:pPr>
        <w:pStyle w:val="Standardtext"/>
        <w:numPr>
          <w:ilvl w:val="0"/>
          <w:numId w:val="29"/>
        </w:numPr>
        <w:jc w:val="left"/>
        <w:rPr>
          <w:b/>
        </w:rPr>
      </w:pPr>
      <w:r>
        <w:rPr>
          <w:b/>
        </w:rPr>
        <w:t>Company data (once)</w:t>
      </w:r>
      <w:r w:rsidR="00141932" w:rsidRPr="00141932">
        <w:rPr>
          <w:b/>
        </w:rPr>
        <w:t>:</w:t>
      </w:r>
    </w:p>
    <w:tbl>
      <w:tblPr>
        <w:tblStyle w:val="LightShading"/>
        <w:tblW w:w="0" w:type="auto"/>
        <w:tblInd w:w="1418" w:type="dxa"/>
        <w:tblLook w:val="04A0"/>
      </w:tblPr>
      <w:tblGrid>
        <w:gridCol w:w="2740"/>
        <w:gridCol w:w="2740"/>
        <w:gridCol w:w="2740"/>
      </w:tblGrid>
      <w:tr w:rsidR="0083089F" w:rsidTr="0083089F">
        <w:trPr>
          <w:cnfStyle w:val="100000000000"/>
        </w:trPr>
        <w:tc>
          <w:tcPr>
            <w:cnfStyle w:val="001000000000"/>
            <w:tcW w:w="2740" w:type="dxa"/>
          </w:tcPr>
          <w:p w:rsidR="00BD704E" w:rsidRDefault="00BD704E" w:rsidP="00C3428A">
            <w:pPr>
              <w:pStyle w:val="Standardtext"/>
              <w:jc w:val="left"/>
            </w:pPr>
            <w:r>
              <w:t>All Companies</w:t>
            </w:r>
          </w:p>
        </w:tc>
        <w:tc>
          <w:tcPr>
            <w:tcW w:w="2740" w:type="dxa"/>
          </w:tcPr>
          <w:p w:rsidR="00BD704E" w:rsidRDefault="00BD704E" w:rsidP="00C3428A">
            <w:pPr>
              <w:pStyle w:val="Standardtext"/>
              <w:jc w:val="left"/>
              <w:cnfStyle w:val="100000000000"/>
            </w:pPr>
            <w:r>
              <w:t>EU Companies</w:t>
            </w:r>
          </w:p>
        </w:tc>
        <w:tc>
          <w:tcPr>
            <w:tcW w:w="2740" w:type="dxa"/>
          </w:tcPr>
          <w:p w:rsidR="00BD704E" w:rsidRDefault="00BD704E" w:rsidP="00C3428A">
            <w:pPr>
              <w:pStyle w:val="Standardtext"/>
              <w:jc w:val="left"/>
              <w:cnfStyle w:val="100000000000"/>
            </w:pPr>
            <w:r>
              <w:t>Non-EU Companies</w:t>
            </w:r>
          </w:p>
        </w:tc>
      </w:tr>
      <w:tr w:rsidR="0083089F" w:rsidTr="0083089F">
        <w:trPr>
          <w:cnfStyle w:val="000000100000"/>
        </w:trPr>
        <w:tc>
          <w:tcPr>
            <w:cnfStyle w:val="001000000000"/>
            <w:tcW w:w="2740" w:type="dxa"/>
          </w:tcPr>
          <w:p w:rsidR="00BD704E" w:rsidRDefault="00BD704E" w:rsidP="00C3428A">
            <w:pPr>
              <w:pStyle w:val="Standardtext"/>
              <w:jc w:val="left"/>
            </w:pPr>
            <w:r>
              <w:t>Name</w:t>
            </w:r>
          </w:p>
        </w:tc>
        <w:tc>
          <w:tcPr>
            <w:tcW w:w="2740" w:type="dxa"/>
          </w:tcPr>
          <w:p w:rsidR="00BD704E" w:rsidRDefault="0083089F" w:rsidP="00C3428A">
            <w:pPr>
              <w:pStyle w:val="Standardtext"/>
              <w:jc w:val="left"/>
              <w:cnfStyle w:val="000000100000"/>
            </w:pPr>
            <w:r>
              <w:t>VAT No.</w:t>
            </w:r>
          </w:p>
        </w:tc>
        <w:tc>
          <w:tcPr>
            <w:tcW w:w="2740" w:type="dxa"/>
          </w:tcPr>
          <w:p w:rsidR="00BD704E" w:rsidRDefault="0083089F" w:rsidP="00C3428A">
            <w:pPr>
              <w:pStyle w:val="Standardtext"/>
              <w:jc w:val="left"/>
              <w:cnfStyle w:val="000000100000"/>
            </w:pPr>
            <w:r>
              <w:t>OR name</w:t>
            </w:r>
          </w:p>
        </w:tc>
      </w:tr>
      <w:tr w:rsidR="0083089F" w:rsidTr="0083089F">
        <w:trPr>
          <w:cnfStyle w:val="000000010000"/>
        </w:trPr>
        <w:tc>
          <w:tcPr>
            <w:cnfStyle w:val="001000000000"/>
            <w:tcW w:w="2740" w:type="dxa"/>
          </w:tcPr>
          <w:p w:rsidR="00BD704E" w:rsidRDefault="00BD704E" w:rsidP="00C3428A">
            <w:pPr>
              <w:pStyle w:val="Standardtext"/>
              <w:jc w:val="left"/>
            </w:pPr>
            <w:r>
              <w:t>Address</w:t>
            </w:r>
            <w:r w:rsidR="0083089F">
              <w:t xml:space="preserve"> (four fields)</w:t>
            </w:r>
          </w:p>
        </w:tc>
        <w:tc>
          <w:tcPr>
            <w:tcW w:w="2740" w:type="dxa"/>
          </w:tcPr>
          <w:p w:rsidR="00BD704E" w:rsidRDefault="00BD704E" w:rsidP="00C3428A">
            <w:pPr>
              <w:pStyle w:val="Standardtext"/>
              <w:jc w:val="left"/>
              <w:cnfStyle w:val="000000010000"/>
            </w:pPr>
          </w:p>
        </w:tc>
        <w:tc>
          <w:tcPr>
            <w:tcW w:w="2740" w:type="dxa"/>
          </w:tcPr>
          <w:p w:rsidR="00BD704E" w:rsidRDefault="0083089F" w:rsidP="00C3428A">
            <w:pPr>
              <w:pStyle w:val="Standardtext"/>
              <w:jc w:val="left"/>
              <w:cnfStyle w:val="000000010000"/>
            </w:pPr>
            <w:r>
              <w:t>OR address (four fields)</w:t>
            </w:r>
          </w:p>
        </w:tc>
      </w:tr>
      <w:tr w:rsidR="00BD704E" w:rsidTr="0083089F">
        <w:trPr>
          <w:cnfStyle w:val="000000100000"/>
        </w:trPr>
        <w:tc>
          <w:tcPr>
            <w:cnfStyle w:val="001000000000"/>
            <w:tcW w:w="2740" w:type="dxa"/>
          </w:tcPr>
          <w:p w:rsidR="00BD704E" w:rsidRDefault="0083089F" w:rsidP="00C3428A">
            <w:pPr>
              <w:pStyle w:val="Standardtext"/>
              <w:jc w:val="left"/>
            </w:pPr>
            <w:r>
              <w:t>Telephone</w:t>
            </w:r>
          </w:p>
        </w:tc>
        <w:tc>
          <w:tcPr>
            <w:tcW w:w="2740" w:type="dxa"/>
          </w:tcPr>
          <w:p w:rsidR="00BD704E" w:rsidRDefault="00BD704E" w:rsidP="00C3428A">
            <w:pPr>
              <w:pStyle w:val="Standardtext"/>
              <w:jc w:val="left"/>
              <w:cnfStyle w:val="000000100000"/>
            </w:pPr>
          </w:p>
        </w:tc>
        <w:tc>
          <w:tcPr>
            <w:tcW w:w="2740" w:type="dxa"/>
          </w:tcPr>
          <w:p w:rsidR="00BD704E" w:rsidRDefault="0083089F" w:rsidP="00C3428A">
            <w:pPr>
              <w:pStyle w:val="Standardtext"/>
              <w:jc w:val="left"/>
              <w:cnfStyle w:val="000000100000"/>
            </w:pPr>
            <w:r>
              <w:t>OR telephone</w:t>
            </w:r>
          </w:p>
        </w:tc>
      </w:tr>
      <w:tr w:rsidR="00BD704E" w:rsidTr="0083089F">
        <w:trPr>
          <w:cnfStyle w:val="000000010000"/>
        </w:trPr>
        <w:tc>
          <w:tcPr>
            <w:cnfStyle w:val="001000000000"/>
            <w:tcW w:w="2740" w:type="dxa"/>
          </w:tcPr>
          <w:p w:rsidR="00BD704E" w:rsidRDefault="0083089F" w:rsidP="00C3428A">
            <w:pPr>
              <w:pStyle w:val="Standardtext"/>
              <w:jc w:val="left"/>
            </w:pPr>
            <w:r>
              <w:t>Website</w:t>
            </w:r>
          </w:p>
        </w:tc>
        <w:tc>
          <w:tcPr>
            <w:tcW w:w="2740" w:type="dxa"/>
          </w:tcPr>
          <w:p w:rsidR="00BD704E" w:rsidRDefault="00BD704E" w:rsidP="00C3428A">
            <w:pPr>
              <w:pStyle w:val="Standardtext"/>
              <w:jc w:val="left"/>
              <w:cnfStyle w:val="000000010000"/>
            </w:pPr>
          </w:p>
        </w:tc>
        <w:tc>
          <w:tcPr>
            <w:tcW w:w="2740" w:type="dxa"/>
          </w:tcPr>
          <w:p w:rsidR="00BD704E" w:rsidRDefault="0083089F" w:rsidP="00C3428A">
            <w:pPr>
              <w:pStyle w:val="Standardtext"/>
              <w:jc w:val="left"/>
              <w:cnfStyle w:val="000000010000"/>
            </w:pPr>
            <w:r>
              <w:t>OR website</w:t>
            </w:r>
          </w:p>
        </w:tc>
      </w:tr>
      <w:tr w:rsidR="00BD704E" w:rsidTr="0083089F">
        <w:trPr>
          <w:cnfStyle w:val="000000100000"/>
        </w:trPr>
        <w:tc>
          <w:tcPr>
            <w:cnfStyle w:val="001000000000"/>
            <w:tcW w:w="2740" w:type="dxa"/>
          </w:tcPr>
          <w:p w:rsidR="00BD704E" w:rsidRDefault="0083089F" w:rsidP="0083089F">
            <w:pPr>
              <w:pStyle w:val="Standardtext"/>
              <w:jc w:val="left"/>
            </w:pPr>
            <w:r>
              <w:t>Fgas12345 number*</w:t>
            </w:r>
          </w:p>
        </w:tc>
        <w:tc>
          <w:tcPr>
            <w:tcW w:w="2740" w:type="dxa"/>
          </w:tcPr>
          <w:p w:rsidR="00BD704E" w:rsidRDefault="00BD704E" w:rsidP="00C3428A">
            <w:pPr>
              <w:pStyle w:val="Standardtext"/>
              <w:jc w:val="left"/>
              <w:cnfStyle w:val="000000100000"/>
            </w:pPr>
          </w:p>
        </w:tc>
        <w:tc>
          <w:tcPr>
            <w:tcW w:w="2740" w:type="dxa"/>
          </w:tcPr>
          <w:p w:rsidR="00BD704E" w:rsidRDefault="0083089F" w:rsidP="00C3428A">
            <w:pPr>
              <w:pStyle w:val="Standardtext"/>
              <w:jc w:val="left"/>
              <w:cnfStyle w:val="000000100000"/>
            </w:pPr>
            <w:r>
              <w:t>OR VAT No.</w:t>
            </w:r>
          </w:p>
        </w:tc>
      </w:tr>
      <w:tr w:rsidR="00BD704E" w:rsidTr="0083089F">
        <w:trPr>
          <w:cnfStyle w:val="000000010000"/>
        </w:trPr>
        <w:tc>
          <w:tcPr>
            <w:cnfStyle w:val="001000000000"/>
            <w:tcW w:w="2740" w:type="dxa"/>
          </w:tcPr>
          <w:p w:rsidR="00BD704E" w:rsidRDefault="0083089F" w:rsidP="0014562E">
            <w:pPr>
              <w:pStyle w:val="Standardtext"/>
              <w:jc w:val="left"/>
            </w:pPr>
            <w:r w:rsidRPr="00C677A6">
              <w:rPr>
                <w:highlight w:val="yellow"/>
              </w:rPr>
              <w:t>Business profile (</w:t>
            </w:r>
            <w:r w:rsidR="0014562E">
              <w:rPr>
                <w:highlight w:val="yellow"/>
              </w:rPr>
              <w:t>fifteen</w:t>
            </w:r>
            <w:r w:rsidRPr="00C677A6">
              <w:rPr>
                <w:highlight w:val="yellow"/>
              </w:rPr>
              <w:t xml:space="preserve"> bo</w:t>
            </w:r>
            <w:r w:rsidRPr="00C677A6">
              <w:rPr>
                <w:highlight w:val="yellow"/>
              </w:rPr>
              <w:t>o</w:t>
            </w:r>
            <w:r w:rsidRPr="00C677A6">
              <w:rPr>
                <w:highlight w:val="yellow"/>
              </w:rPr>
              <w:t>lean fields)**</w:t>
            </w:r>
          </w:p>
        </w:tc>
        <w:tc>
          <w:tcPr>
            <w:tcW w:w="2740" w:type="dxa"/>
          </w:tcPr>
          <w:p w:rsidR="00BD704E" w:rsidRDefault="00BD704E" w:rsidP="00C3428A">
            <w:pPr>
              <w:pStyle w:val="Standardtext"/>
              <w:jc w:val="left"/>
              <w:cnfStyle w:val="000000010000"/>
            </w:pPr>
          </w:p>
        </w:tc>
        <w:tc>
          <w:tcPr>
            <w:tcW w:w="2740" w:type="dxa"/>
          </w:tcPr>
          <w:p w:rsidR="00BD704E" w:rsidRDefault="0083089F" w:rsidP="00C3428A">
            <w:pPr>
              <w:pStyle w:val="Standardtext"/>
              <w:jc w:val="left"/>
              <w:cnfStyle w:val="000000010000"/>
            </w:pPr>
            <w:r>
              <w:t>OR first name of person</w:t>
            </w:r>
          </w:p>
        </w:tc>
      </w:tr>
      <w:tr w:rsidR="00BD704E" w:rsidTr="0083089F">
        <w:trPr>
          <w:cnfStyle w:val="000000100000"/>
        </w:trPr>
        <w:tc>
          <w:tcPr>
            <w:cnfStyle w:val="001000000000"/>
            <w:tcW w:w="2740" w:type="dxa"/>
          </w:tcPr>
          <w:p w:rsidR="00BD704E" w:rsidRDefault="00BD704E" w:rsidP="00C3428A">
            <w:pPr>
              <w:pStyle w:val="Standardtext"/>
              <w:jc w:val="left"/>
            </w:pPr>
          </w:p>
        </w:tc>
        <w:tc>
          <w:tcPr>
            <w:tcW w:w="2740" w:type="dxa"/>
          </w:tcPr>
          <w:p w:rsidR="00BD704E" w:rsidRDefault="00BD704E" w:rsidP="00C3428A">
            <w:pPr>
              <w:pStyle w:val="Standardtext"/>
              <w:jc w:val="left"/>
              <w:cnfStyle w:val="000000100000"/>
            </w:pPr>
          </w:p>
        </w:tc>
        <w:tc>
          <w:tcPr>
            <w:tcW w:w="2740" w:type="dxa"/>
          </w:tcPr>
          <w:p w:rsidR="00BD704E" w:rsidRDefault="0083089F" w:rsidP="00C3428A">
            <w:pPr>
              <w:pStyle w:val="Standardtext"/>
              <w:jc w:val="left"/>
              <w:cnfStyle w:val="000000100000"/>
            </w:pPr>
            <w:r>
              <w:t>OR last name of person</w:t>
            </w:r>
          </w:p>
        </w:tc>
      </w:tr>
      <w:tr w:rsidR="00BD704E" w:rsidTr="0083089F">
        <w:trPr>
          <w:cnfStyle w:val="000000010000"/>
        </w:trPr>
        <w:tc>
          <w:tcPr>
            <w:cnfStyle w:val="001000000000"/>
            <w:tcW w:w="2740" w:type="dxa"/>
          </w:tcPr>
          <w:p w:rsidR="00BD704E" w:rsidRDefault="00BD704E" w:rsidP="00C3428A">
            <w:pPr>
              <w:pStyle w:val="Standardtext"/>
              <w:jc w:val="left"/>
            </w:pPr>
          </w:p>
        </w:tc>
        <w:tc>
          <w:tcPr>
            <w:tcW w:w="2740" w:type="dxa"/>
          </w:tcPr>
          <w:p w:rsidR="00BD704E" w:rsidRDefault="00BD704E" w:rsidP="00C3428A">
            <w:pPr>
              <w:pStyle w:val="Standardtext"/>
              <w:jc w:val="left"/>
              <w:cnfStyle w:val="000000010000"/>
            </w:pPr>
          </w:p>
        </w:tc>
        <w:tc>
          <w:tcPr>
            <w:tcW w:w="2740" w:type="dxa"/>
          </w:tcPr>
          <w:p w:rsidR="00BD704E" w:rsidRDefault="0083089F" w:rsidP="00C3428A">
            <w:pPr>
              <w:pStyle w:val="Standardtext"/>
              <w:jc w:val="left"/>
              <w:cnfStyle w:val="000000010000"/>
            </w:pPr>
            <w:r>
              <w:t>OR e-mail</w:t>
            </w:r>
          </w:p>
        </w:tc>
      </w:tr>
    </w:tbl>
    <w:p w:rsidR="00BD704E" w:rsidRPr="00556155" w:rsidRDefault="0083089F" w:rsidP="00F537AA">
      <w:pPr>
        <w:pStyle w:val="Standardtext"/>
        <w:ind w:left="2127" w:hanging="709"/>
        <w:jc w:val="left"/>
        <w:rPr>
          <w:sz w:val="18"/>
        </w:rPr>
      </w:pPr>
      <w:r w:rsidRPr="00556155">
        <w:rPr>
          <w:sz w:val="18"/>
        </w:rPr>
        <w:t>* Only for companies registered in the BDR before mid-2014.</w:t>
      </w:r>
    </w:p>
    <w:p w:rsidR="0083089F" w:rsidRPr="00C677A6" w:rsidRDefault="0083089F" w:rsidP="00F537AA">
      <w:pPr>
        <w:pStyle w:val="Standardtext"/>
        <w:ind w:left="2127" w:hanging="709"/>
        <w:jc w:val="left"/>
        <w:rPr>
          <w:sz w:val="18"/>
        </w:rPr>
      </w:pPr>
      <w:r w:rsidRPr="00556155">
        <w:rPr>
          <w:sz w:val="18"/>
        </w:rPr>
        <w:t xml:space="preserve">** a series of </w:t>
      </w:r>
      <w:r w:rsidR="0014562E">
        <w:rPr>
          <w:sz w:val="18"/>
          <w:highlight w:val="yellow"/>
        </w:rPr>
        <w:t>seven</w:t>
      </w:r>
      <w:r w:rsidR="00EE1C6E" w:rsidRPr="00EE1C6E">
        <w:rPr>
          <w:sz w:val="18"/>
          <w:highlight w:val="yellow"/>
        </w:rPr>
        <w:t xml:space="preserve"> generic</w:t>
      </w:r>
      <w:r w:rsidRPr="00556155">
        <w:rPr>
          <w:sz w:val="18"/>
        </w:rPr>
        <w:t xml:space="preserve"> yes/no statements on certain activities; </w:t>
      </w:r>
      <w:r w:rsidRPr="00EE1C6E">
        <w:rPr>
          <w:sz w:val="18"/>
          <w:highlight w:val="yellow"/>
        </w:rPr>
        <w:t>two</w:t>
      </w:r>
      <w:r w:rsidRPr="00556155">
        <w:rPr>
          <w:sz w:val="18"/>
        </w:rPr>
        <w:t xml:space="preserve"> </w:t>
      </w:r>
      <w:r w:rsidR="00EE1C6E">
        <w:rPr>
          <w:sz w:val="18"/>
        </w:rPr>
        <w:t xml:space="preserve">specific </w:t>
      </w:r>
      <w:r w:rsidRPr="00556155">
        <w:rPr>
          <w:sz w:val="18"/>
        </w:rPr>
        <w:t>subfields for equi</w:t>
      </w:r>
      <w:r w:rsidRPr="00556155">
        <w:rPr>
          <w:sz w:val="18"/>
        </w:rPr>
        <w:t>p</w:t>
      </w:r>
      <w:r w:rsidRPr="00556155">
        <w:rPr>
          <w:sz w:val="18"/>
        </w:rPr>
        <w:t xml:space="preserve">ment importers; </w:t>
      </w:r>
      <w:r w:rsidRPr="00EE1C6E">
        <w:rPr>
          <w:sz w:val="18"/>
          <w:highlight w:val="yellow"/>
        </w:rPr>
        <w:t>six</w:t>
      </w:r>
      <w:r w:rsidRPr="00556155">
        <w:rPr>
          <w:sz w:val="18"/>
        </w:rPr>
        <w:t xml:space="preserve"> </w:t>
      </w:r>
      <w:r w:rsidR="00EE1C6E">
        <w:rPr>
          <w:sz w:val="18"/>
        </w:rPr>
        <w:t xml:space="preserve">specific </w:t>
      </w:r>
      <w:r w:rsidRPr="00556155">
        <w:rPr>
          <w:sz w:val="18"/>
        </w:rPr>
        <w:t>subfields for recipients of exempted HFCs.</w:t>
      </w:r>
      <w:r w:rsidR="00C677A6">
        <w:rPr>
          <w:sz w:val="18"/>
        </w:rPr>
        <w:t xml:space="preserve"> </w:t>
      </w:r>
    </w:p>
    <w:p w:rsidR="00141932" w:rsidRDefault="0083089F" w:rsidP="00C359E6">
      <w:pPr>
        <w:pStyle w:val="Standardtext"/>
        <w:numPr>
          <w:ilvl w:val="0"/>
          <w:numId w:val="29"/>
        </w:numPr>
      </w:pPr>
      <w:r>
        <w:rPr>
          <w:b/>
        </w:rPr>
        <w:t>Multiple user records in no particular order:</w:t>
      </w:r>
      <w:r w:rsidRPr="0083089F">
        <w:t xml:space="preserve"> first name; last name; e-mail</w:t>
      </w:r>
      <w:r w:rsidR="009B369B">
        <w:t xml:space="preserve"> (Note that </w:t>
      </w:r>
      <w:r w:rsidR="00D6463B">
        <w:t>these data are independent from and in addition to the one person who is stored along with OR company data in the company record itself</w:t>
      </w:r>
      <w:r w:rsidR="009B369B">
        <w:t>.)</w:t>
      </w:r>
    </w:p>
    <w:p w:rsidR="00EE1C6E" w:rsidRPr="00EE1C6E" w:rsidRDefault="00EE1C6E" w:rsidP="00EE1C6E">
      <w:pPr>
        <w:pStyle w:val="Standardtext"/>
        <w:numPr>
          <w:ilvl w:val="0"/>
          <w:numId w:val="29"/>
        </w:numPr>
        <w:rPr>
          <w:highlight w:val="yellow"/>
        </w:rPr>
      </w:pPr>
      <w:r w:rsidRPr="00EE1C6E">
        <w:rPr>
          <w:b/>
          <w:highlight w:val="yellow"/>
        </w:rPr>
        <w:t>Note on business profile</w:t>
      </w:r>
      <w:r>
        <w:rPr>
          <w:b/>
          <w:highlight w:val="yellow"/>
        </w:rPr>
        <w:t>:</w:t>
      </w:r>
      <w:r>
        <w:rPr>
          <w:b/>
        </w:rPr>
        <w:t xml:space="preserve"> </w:t>
      </w:r>
      <w:r w:rsidR="0014562E">
        <w:t>Because of the different structures in circulation, we accept some r</w:t>
      </w:r>
      <w:r w:rsidR="0014562E">
        <w:t>e</w:t>
      </w:r>
      <w:r w:rsidR="0014562E">
        <w:t>dundancy and store both parent fields (importer as well as specific import types) and child fields</w:t>
      </w:r>
      <w:r>
        <w:t>.</w:t>
      </w:r>
    </w:p>
    <w:p w:rsidR="00C3428A" w:rsidRDefault="00C3428A" w:rsidP="00C3428A">
      <w:pPr>
        <w:pStyle w:val="Standardtext"/>
        <w:ind w:left="709"/>
      </w:pPr>
      <w:r>
        <w:t>Furthermore the B</w:t>
      </w:r>
      <w:r w:rsidR="00351D39">
        <w:t xml:space="preserve">DR admin will continue to hold </w:t>
      </w:r>
      <w:r>
        <w:t>old company &amp; contact person data related to comp</w:t>
      </w:r>
      <w:r>
        <w:t>a</w:t>
      </w:r>
      <w:r>
        <w:t>nies which did not (yet) register</w:t>
      </w:r>
      <w:r w:rsidR="00351D39">
        <w:t xml:space="preserve"> in the Portal</w:t>
      </w:r>
      <w:r w:rsidR="00F537AA">
        <w:t>.</w:t>
      </w:r>
    </w:p>
    <w:p w:rsidR="00141932" w:rsidRPr="00C3428A" w:rsidRDefault="00BD704E" w:rsidP="00BD704E">
      <w:pPr>
        <w:pStyle w:val="Heading2"/>
      </w:pPr>
      <w:r>
        <w:t>Required data</w:t>
      </w:r>
      <w:r w:rsidR="00953AAD">
        <w:t xml:space="preserve"> for harvesting</w:t>
      </w:r>
    </w:p>
    <w:p w:rsidR="00F537AA" w:rsidRDefault="00C3428A" w:rsidP="00C359E6">
      <w:pPr>
        <w:pStyle w:val="Standardtext"/>
        <w:numPr>
          <w:ilvl w:val="0"/>
          <w:numId w:val="30"/>
        </w:numPr>
      </w:pPr>
      <w:r>
        <w:t>Copy</w:t>
      </w:r>
      <w:r w:rsidR="00FE721D">
        <w:t xml:space="preserve"> &amp; store in ‘Fgases aggregation.database’ </w:t>
      </w:r>
      <w:r w:rsidRPr="00544D7B">
        <w:rPr>
          <w:b/>
        </w:rPr>
        <w:t>all</w:t>
      </w:r>
      <w:r>
        <w:t xml:space="preserve"> data sets related to companies holding a</w:t>
      </w:r>
      <w:r w:rsidR="006A6600">
        <w:t xml:space="preserve"> </w:t>
      </w:r>
      <w:r>
        <w:t>Po</w:t>
      </w:r>
      <w:r>
        <w:t>r</w:t>
      </w:r>
      <w:r>
        <w:t>tal ID code</w:t>
      </w:r>
    </w:p>
    <w:p w:rsidR="00F537AA" w:rsidRDefault="00F537AA" w:rsidP="00C359E6">
      <w:pPr>
        <w:pStyle w:val="Standardtext"/>
        <w:numPr>
          <w:ilvl w:val="0"/>
          <w:numId w:val="30"/>
        </w:numPr>
      </w:pPr>
      <w:r>
        <w:t>Copy &amp; store in aggregation database all user accounts related to those companies</w:t>
      </w:r>
    </w:p>
    <w:p w:rsidR="00C3428A" w:rsidRDefault="00F537AA" w:rsidP="00C359E6">
      <w:pPr>
        <w:pStyle w:val="Standardtext"/>
        <w:numPr>
          <w:ilvl w:val="0"/>
          <w:numId w:val="30"/>
        </w:numPr>
      </w:pPr>
      <w:r>
        <w:lastRenderedPageBreak/>
        <w:t>D</w:t>
      </w:r>
      <w:r w:rsidR="00C3428A">
        <w:t xml:space="preserve">o </w:t>
      </w:r>
      <w:r w:rsidR="00C3428A" w:rsidRPr="00F537AA">
        <w:rPr>
          <w:b/>
        </w:rPr>
        <w:t>not</w:t>
      </w:r>
      <w:r w:rsidR="00C3428A">
        <w:t xml:space="preserve"> copy data related to companies whi</w:t>
      </w:r>
      <w:r>
        <w:t>ch have only a BDR_username-ID and no Portal code.</w:t>
      </w:r>
    </w:p>
    <w:p w:rsidR="0083089F" w:rsidRDefault="0083089F" w:rsidP="0083089F">
      <w:pPr>
        <w:pStyle w:val="Heading2"/>
      </w:pPr>
      <w:bookmarkStart w:id="0" w:name="_Ref406484777"/>
      <w:r>
        <w:t>Importation procedure</w:t>
      </w:r>
      <w:r w:rsidR="00104E08">
        <w:t xml:space="preserve"> into FDB</w:t>
      </w:r>
      <w:bookmarkEnd w:id="0"/>
    </w:p>
    <w:p w:rsidR="004A4318" w:rsidRDefault="00F537AA" w:rsidP="00F537AA">
      <w:pPr>
        <w:pStyle w:val="Standardtext"/>
      </w:pPr>
      <w:r>
        <w:t xml:space="preserve">Importation must make sure that changed data are reflected, historic data is retained, and no account is doubled. </w:t>
      </w:r>
      <w:r w:rsidR="004A4318">
        <w:t xml:space="preserve"> </w:t>
      </w:r>
      <w:r w:rsidR="004A4318" w:rsidRPr="004A4318">
        <w:rPr>
          <w:b/>
        </w:rPr>
        <w:t xml:space="preserve">Note that due to the multitude of identification schemes that keep changing, the FDB uses an internal </w:t>
      </w:r>
      <w:r w:rsidR="00C41297">
        <w:rPr>
          <w:b/>
        </w:rPr>
        <w:t>ID</w:t>
      </w:r>
      <w:r w:rsidR="004A4318" w:rsidRPr="004A4318">
        <w:rPr>
          <w:b/>
        </w:rPr>
        <w:t xml:space="preserve"> for all referencing of companies</w:t>
      </w:r>
      <w:r w:rsidR="004A4318">
        <w:rPr>
          <w:b/>
        </w:rPr>
        <w:t>,</w:t>
      </w:r>
      <w:r w:rsidR="004A4318" w:rsidRPr="004A4318">
        <w:rPr>
          <w:b/>
        </w:rPr>
        <w:t xml:space="preserve"> which is saved in the ID_internal field of tbl_companies_map</w:t>
      </w:r>
      <w:r w:rsidR="004A4318">
        <w:rPr>
          <w:b/>
        </w:rPr>
        <w:t xml:space="preserve"> and mapped there to all other </w:t>
      </w:r>
      <w:r w:rsidR="00C41297">
        <w:rPr>
          <w:b/>
        </w:rPr>
        <w:t xml:space="preserve">types of </w:t>
      </w:r>
      <w:r w:rsidR="004A4318">
        <w:rPr>
          <w:b/>
        </w:rPr>
        <w:t>code that are or have been in circulation</w:t>
      </w:r>
      <w:r w:rsidR="004A4318" w:rsidRPr="004A4318">
        <w:rPr>
          <w:b/>
        </w:rPr>
        <w:t>.</w:t>
      </w:r>
    </w:p>
    <w:p w:rsidR="00F537AA" w:rsidRDefault="00F537AA" w:rsidP="00F537AA">
      <w:pPr>
        <w:pStyle w:val="Standardtext"/>
      </w:pPr>
      <w:r>
        <w:t>There are three related tables in FDB:</w:t>
      </w:r>
    </w:p>
    <w:p w:rsidR="00F537AA" w:rsidRDefault="00F537AA" w:rsidP="00C359E6">
      <w:pPr>
        <w:pStyle w:val="Standardtext"/>
        <w:numPr>
          <w:ilvl w:val="0"/>
          <w:numId w:val="28"/>
        </w:numPr>
      </w:pPr>
      <w:r>
        <w:t>tbl_companies_map maps internally used IDs to portal codes and other identification codes</w:t>
      </w:r>
    </w:p>
    <w:p w:rsidR="00F537AA" w:rsidRDefault="00F537AA" w:rsidP="00C359E6">
      <w:pPr>
        <w:pStyle w:val="Standardtext"/>
        <w:numPr>
          <w:ilvl w:val="0"/>
          <w:numId w:val="28"/>
        </w:numPr>
      </w:pPr>
      <w:r>
        <w:t xml:space="preserve">tbl_companies_data holds current and historic company data. The current record </w:t>
      </w:r>
      <w:r w:rsidR="002C15F5">
        <w:t>is referenced by valid_dataset in tbl_companies_map</w:t>
      </w:r>
      <w:r>
        <w:rPr>
          <w:rStyle w:val="fixedwidthZchn"/>
        </w:rPr>
        <w:t>.</w:t>
      </w:r>
    </w:p>
    <w:p w:rsidR="00F537AA" w:rsidRDefault="00F537AA" w:rsidP="00C359E6">
      <w:pPr>
        <w:pStyle w:val="Standardtext"/>
        <w:numPr>
          <w:ilvl w:val="0"/>
          <w:numId w:val="28"/>
        </w:numPr>
      </w:pPr>
      <w:r>
        <w:t>tbl_users holds current and historic user accounts</w:t>
      </w:r>
      <w:r w:rsidR="004A4318">
        <w:t xml:space="preserve"> for companies</w:t>
      </w:r>
      <w:r>
        <w:t xml:space="preserve">. Current records have field </w:t>
      </w:r>
      <w:r w:rsidRPr="00F537AA">
        <w:rPr>
          <w:rStyle w:val="fixedwidthZchn"/>
        </w:rPr>
        <w:t>valid=true</w:t>
      </w:r>
      <w:r>
        <w:t>.</w:t>
      </w:r>
    </w:p>
    <w:p w:rsidR="00F537AA" w:rsidRDefault="00F537AA" w:rsidP="00F537AA">
      <w:pPr>
        <w:pStyle w:val="Heading3"/>
      </w:pPr>
      <w:r>
        <w:t xml:space="preserve"> </w:t>
      </w:r>
      <w:r w:rsidR="00221768">
        <w:t>Verify</w:t>
      </w:r>
      <w:r>
        <w:t xml:space="preserve"> </w:t>
      </w:r>
      <w:r w:rsidR="00104E08">
        <w:t xml:space="preserve">existing </w:t>
      </w:r>
      <w:r>
        <w:t>company data</w:t>
      </w:r>
    </w:p>
    <w:p w:rsidR="000A759C" w:rsidRPr="0025327A" w:rsidRDefault="000A759C" w:rsidP="00C359E6">
      <w:pPr>
        <w:pStyle w:val="Standardtext"/>
        <w:numPr>
          <w:ilvl w:val="0"/>
          <w:numId w:val="31"/>
        </w:numPr>
        <w:rPr>
          <w:ins w:id="1" w:author="Benjamin Greiner" w:date="2015-03-02T15:40:00Z"/>
          <w:highlight w:val="yellow"/>
        </w:rPr>
      </w:pPr>
      <w:ins w:id="2" w:author="Benjamin Greiner" w:date="2015-03-02T15:40:00Z">
        <w:r w:rsidRPr="0025327A">
          <w:rPr>
            <w:highlight w:val="yellow"/>
          </w:rPr>
          <w:t>If portal code is 10086 (dummy testing company), proceed with next, do not import.</w:t>
        </w:r>
      </w:ins>
    </w:p>
    <w:p w:rsidR="00F537AA" w:rsidRDefault="00F537AA" w:rsidP="00C359E6">
      <w:pPr>
        <w:pStyle w:val="Standardtext"/>
        <w:numPr>
          <w:ilvl w:val="0"/>
          <w:numId w:val="31"/>
        </w:numPr>
      </w:pPr>
      <w:r>
        <w:t xml:space="preserve">For each company, check whether portal code is present in </w:t>
      </w:r>
      <w:r w:rsidRPr="00F537AA">
        <w:rPr>
          <w:rStyle w:val="fixedwidthZchn"/>
        </w:rPr>
        <w:t>tbl_companies_map</w:t>
      </w:r>
      <w:r w:rsidR="00221768">
        <w:t>, and note ID_internal field if record is found.</w:t>
      </w:r>
    </w:p>
    <w:p w:rsidR="00221768" w:rsidRDefault="00221768" w:rsidP="00C359E6">
      <w:pPr>
        <w:pStyle w:val="Standardtext"/>
        <w:numPr>
          <w:ilvl w:val="0"/>
          <w:numId w:val="31"/>
        </w:numPr>
      </w:pPr>
      <w:r w:rsidRPr="00104E08">
        <w:rPr>
          <w:b/>
        </w:rPr>
        <w:t xml:space="preserve">If </w:t>
      </w:r>
      <w:r w:rsidR="004A4318" w:rsidRPr="00104E08">
        <w:rPr>
          <w:b/>
        </w:rPr>
        <w:t>portal code</w:t>
      </w:r>
      <w:r w:rsidR="00431CCF" w:rsidRPr="00104E08">
        <w:rPr>
          <w:b/>
        </w:rPr>
        <w:t xml:space="preserve"> does not exist</w:t>
      </w:r>
      <w:r w:rsidR="004A4318">
        <w:t xml:space="preserve"> in FDB</w:t>
      </w:r>
      <w:r>
        <w:t>: See if harvested data contains a BDR username (“fgas12345”).</w:t>
      </w:r>
    </w:p>
    <w:p w:rsidR="00221768" w:rsidRDefault="00221768" w:rsidP="00C359E6">
      <w:pPr>
        <w:pStyle w:val="Standardtext"/>
        <w:numPr>
          <w:ilvl w:val="1"/>
          <w:numId w:val="31"/>
        </w:numPr>
      </w:pPr>
      <w:r>
        <w:t xml:space="preserve">If </w:t>
      </w:r>
      <w:r w:rsidR="00D6463B">
        <w:t>data includes BDR username</w:t>
      </w:r>
      <w:r>
        <w:t>:</w:t>
      </w:r>
    </w:p>
    <w:p w:rsidR="00221768" w:rsidRDefault="00221768" w:rsidP="00C359E6">
      <w:pPr>
        <w:pStyle w:val="Standardtext"/>
        <w:numPr>
          <w:ilvl w:val="2"/>
          <w:numId w:val="31"/>
        </w:numPr>
      </w:pPr>
      <w:r>
        <w:t xml:space="preserve">Find that BDR username in </w:t>
      </w:r>
      <w:r w:rsidRPr="00221768">
        <w:rPr>
          <w:rStyle w:val="fixedwidthZchn"/>
        </w:rPr>
        <w:t>tbl_companies_map</w:t>
      </w:r>
      <w:r w:rsidRPr="00221768">
        <w:t>.</w:t>
      </w:r>
      <w:r w:rsidR="004A4318">
        <w:t xml:space="preserve"> </w:t>
      </w:r>
      <w:r w:rsidR="00F30031">
        <w:t>All fgas12345-style usernames should be present there, and the p</w:t>
      </w:r>
      <w:r w:rsidR="004A4318">
        <w:t>ortal code of that record should be empty, if not, something went wrong: please notify FGas team.</w:t>
      </w:r>
    </w:p>
    <w:p w:rsidR="00221768" w:rsidRDefault="00221768" w:rsidP="00C359E6">
      <w:pPr>
        <w:pStyle w:val="Standardtext"/>
        <w:numPr>
          <w:ilvl w:val="2"/>
          <w:numId w:val="31"/>
        </w:numPr>
      </w:pPr>
      <w:r>
        <w:t xml:space="preserve">set </w:t>
      </w:r>
      <w:r w:rsidRPr="00221768">
        <w:rPr>
          <w:rStyle w:val="fixedwidthZchn"/>
        </w:rPr>
        <w:t>portal_code</w:t>
      </w:r>
      <w:r>
        <w:t xml:space="preserve"> to</w:t>
      </w:r>
      <w:r w:rsidR="00F30031">
        <w:t xml:space="preserve"> of that record to</w:t>
      </w:r>
      <w:r>
        <w:t xml:space="preserve"> the harvested portal</w:t>
      </w:r>
      <w:r w:rsidR="00431CCF">
        <w:t xml:space="preserve"> </w:t>
      </w:r>
      <w:r>
        <w:t>code.</w:t>
      </w:r>
    </w:p>
    <w:p w:rsidR="00431CCF" w:rsidRDefault="00EE1C6E" w:rsidP="00C359E6">
      <w:pPr>
        <w:pStyle w:val="Standardtext"/>
        <w:numPr>
          <w:ilvl w:val="2"/>
          <w:numId w:val="31"/>
        </w:numPr>
      </w:pPr>
      <w:r>
        <w:t xml:space="preserve">Proceed with comparison of company data </w:t>
      </w:r>
      <w:r w:rsidR="00EE6BBE">
        <w:t>as described below for existing companies</w:t>
      </w:r>
      <w:r>
        <w:t>.</w:t>
      </w:r>
    </w:p>
    <w:p w:rsidR="00221768" w:rsidRDefault="00221768" w:rsidP="00C359E6">
      <w:pPr>
        <w:pStyle w:val="Standardtext"/>
        <w:numPr>
          <w:ilvl w:val="1"/>
          <w:numId w:val="31"/>
        </w:numPr>
      </w:pPr>
      <w:r>
        <w:t xml:space="preserve">If </w:t>
      </w:r>
      <w:r w:rsidR="00D6463B">
        <w:t>data does not include BDR username</w:t>
      </w:r>
      <w:r>
        <w:t>:</w:t>
      </w:r>
    </w:p>
    <w:p w:rsidR="00221768" w:rsidRDefault="00221768" w:rsidP="00C359E6">
      <w:pPr>
        <w:pStyle w:val="Standardtext"/>
        <w:numPr>
          <w:ilvl w:val="2"/>
          <w:numId w:val="31"/>
        </w:numPr>
      </w:pPr>
      <w:r>
        <w:t xml:space="preserve">Create new </w:t>
      </w:r>
      <w:r w:rsidR="004A4318">
        <w:t>record</w:t>
      </w:r>
      <w:r>
        <w:t xml:space="preserve"> in </w:t>
      </w:r>
      <w:r w:rsidRPr="00221768">
        <w:rPr>
          <w:rStyle w:val="fixedwidthZchn"/>
        </w:rPr>
        <w:t>tbl_companies_map</w:t>
      </w:r>
      <w:r w:rsidR="00431CCF">
        <w:rPr>
          <w:rStyle w:val="fixedwidthZchn"/>
        </w:rPr>
        <w:t>,</w:t>
      </w:r>
      <w:r w:rsidR="00431CCF" w:rsidRPr="00431CCF">
        <w:t xml:space="preserve"> write portal code</w:t>
      </w:r>
      <w:r w:rsidR="00D6463B">
        <w:t xml:space="preserve"> and Country_ID</w:t>
      </w:r>
      <w:r w:rsidR="00431CCF" w:rsidRPr="00431CCF">
        <w:t>,</w:t>
      </w:r>
      <w:r w:rsidR="004A4318">
        <w:t xml:space="preserve"> leave empty other fields,</w:t>
      </w:r>
      <w:r w:rsidRPr="00431CCF">
        <w:t xml:space="preserve"> </w:t>
      </w:r>
      <w:r>
        <w:t xml:space="preserve">and note resulting autonumber </w:t>
      </w:r>
      <w:r w:rsidRPr="00221768">
        <w:rPr>
          <w:rStyle w:val="fixedwidthZchn"/>
        </w:rPr>
        <w:t>ID_internal</w:t>
      </w:r>
      <w:r>
        <w:t>.</w:t>
      </w:r>
    </w:p>
    <w:p w:rsidR="00D6463B" w:rsidRDefault="00D6463B" w:rsidP="00C359E6">
      <w:pPr>
        <w:pStyle w:val="Standardtext"/>
        <w:numPr>
          <w:ilvl w:val="2"/>
          <w:numId w:val="31"/>
        </w:numPr>
      </w:pPr>
      <w:r>
        <w:t>Change date_fdb_registration only if needed, it will default to current date and time.</w:t>
      </w:r>
    </w:p>
    <w:p w:rsidR="00221768" w:rsidRDefault="00221768" w:rsidP="00C359E6">
      <w:pPr>
        <w:pStyle w:val="Standardtext"/>
        <w:numPr>
          <w:ilvl w:val="2"/>
          <w:numId w:val="31"/>
        </w:numPr>
      </w:pPr>
      <w:r>
        <w:t xml:space="preserve">Create new record in </w:t>
      </w:r>
      <w:r w:rsidRPr="00221768">
        <w:rPr>
          <w:rStyle w:val="fixedwidthZchn"/>
        </w:rPr>
        <w:t>tbl_companies_data</w:t>
      </w:r>
      <w:r>
        <w:t xml:space="preserve">, set </w:t>
      </w:r>
      <w:r w:rsidRPr="00221768">
        <w:rPr>
          <w:rStyle w:val="fixedwidthZchn"/>
        </w:rPr>
        <w:t>Company_ID</w:t>
      </w:r>
      <w:r>
        <w:t xml:space="preserve"> to the new internal ID, write data according to DB documentation.</w:t>
      </w:r>
    </w:p>
    <w:p w:rsidR="00104E08" w:rsidRDefault="00104E08" w:rsidP="00C359E6">
      <w:pPr>
        <w:pStyle w:val="Standardtext"/>
        <w:numPr>
          <w:ilvl w:val="0"/>
          <w:numId w:val="31"/>
        </w:numPr>
      </w:pPr>
      <w:r w:rsidRPr="00620D90">
        <w:rPr>
          <w:b/>
          <w:highlight w:val="yellow"/>
        </w:rPr>
        <w:t>If portal code exists</w:t>
      </w:r>
      <w:r w:rsidR="00EE6BBE" w:rsidRPr="00620D90">
        <w:rPr>
          <w:b/>
          <w:highlight w:val="yellow"/>
        </w:rPr>
        <w:t xml:space="preserve"> or was mapped to an existing company in the previous step</w:t>
      </w:r>
      <w:r w:rsidRPr="00620D90">
        <w:rPr>
          <w:highlight w:val="yellow"/>
        </w:rPr>
        <w:t xml:space="preserve">: Query </w:t>
      </w:r>
      <w:r w:rsidRPr="00620D90">
        <w:rPr>
          <w:rStyle w:val="fixedwidthZchn"/>
          <w:highlight w:val="yellow"/>
        </w:rPr>
        <w:t>tbl_companies_</w:t>
      </w:r>
      <w:r w:rsidR="00F42E52" w:rsidRPr="00620D90">
        <w:rPr>
          <w:rStyle w:val="fixedwidthZchn"/>
          <w:highlight w:val="yellow"/>
        </w:rPr>
        <w:t xml:space="preserve">map </w:t>
      </w:r>
      <w:r w:rsidRPr="00620D90">
        <w:rPr>
          <w:highlight w:val="yellow"/>
        </w:rPr>
        <w:t>for</w:t>
      </w:r>
      <w:r w:rsidR="00620D90" w:rsidRPr="00620D90">
        <w:rPr>
          <w:highlight w:val="yellow"/>
        </w:rPr>
        <w:t xml:space="preserve"> the</w:t>
      </w:r>
      <w:r w:rsidRPr="00620D90">
        <w:rPr>
          <w:rStyle w:val="fixedwidthZchn"/>
          <w:highlight w:val="yellow"/>
        </w:rPr>
        <w:t xml:space="preserve"> </w:t>
      </w:r>
      <w:r w:rsidR="00F42E52" w:rsidRPr="00620D90">
        <w:rPr>
          <w:rStyle w:val="fixedwidthZchn"/>
          <w:highlight w:val="yellow"/>
        </w:rPr>
        <w:t>valid_dataset</w:t>
      </w:r>
      <w:r w:rsidR="00620D90" w:rsidRPr="00620D90">
        <w:rPr>
          <w:rStyle w:val="fixedwidthZchn"/>
          <w:highlight w:val="yellow"/>
        </w:rPr>
        <w:t xml:space="preserve"> field of the Company_ID</w:t>
      </w:r>
      <w:r w:rsidR="00F42E52" w:rsidRPr="00620D90">
        <w:rPr>
          <w:rStyle w:val="fixedwidthZchn"/>
          <w:highlight w:val="yellow"/>
        </w:rPr>
        <w:t xml:space="preserve">. </w:t>
      </w:r>
      <w:r w:rsidR="00620D90" w:rsidRPr="00620D90">
        <w:rPr>
          <w:rStyle w:val="fixedwidthZchn"/>
          <w:highlight w:val="yellow"/>
        </w:rPr>
        <w:t xml:space="preserve">Look for </w:t>
      </w:r>
      <w:r w:rsidR="00F42E52" w:rsidRPr="00620D90">
        <w:rPr>
          <w:rStyle w:val="fixedwidthZchn"/>
          <w:highlight w:val="yellow"/>
        </w:rPr>
        <w:t>that dat</w:t>
      </w:r>
      <w:r w:rsidR="00F42E52" w:rsidRPr="00620D90">
        <w:rPr>
          <w:rStyle w:val="fixedwidthZchn"/>
          <w:highlight w:val="yellow"/>
        </w:rPr>
        <w:t>a</w:t>
      </w:r>
      <w:r w:rsidR="00F42E52" w:rsidRPr="00620D90">
        <w:rPr>
          <w:rStyle w:val="fixedwidthZchn"/>
          <w:highlight w:val="yellow"/>
        </w:rPr>
        <w:t xml:space="preserve">set_ID </w:t>
      </w:r>
      <w:r w:rsidR="00620D90" w:rsidRPr="00620D90">
        <w:rPr>
          <w:rStyle w:val="fixedwidthZchn"/>
          <w:highlight w:val="yellow"/>
        </w:rPr>
        <w:t>in</w:t>
      </w:r>
      <w:r w:rsidR="00F42E52" w:rsidRPr="00620D90">
        <w:rPr>
          <w:rStyle w:val="fixedwidthZchn"/>
          <w:highlight w:val="yellow"/>
        </w:rPr>
        <w:t xml:space="preserve"> tbl_companies_data.</w:t>
      </w:r>
      <w:r w:rsidR="00F42E52">
        <w:rPr>
          <w:rStyle w:val="fixedwidthZchn"/>
        </w:rPr>
        <w:t xml:space="preserve"> </w:t>
      </w:r>
      <w:r>
        <w:t xml:space="preserve">Compare </w:t>
      </w:r>
      <w:r w:rsidR="00F30031">
        <w:t xml:space="preserve">all fields of </w:t>
      </w:r>
      <w:r>
        <w:t>resulting record with the newly harvested company data.</w:t>
      </w:r>
      <w:r w:rsidR="00F30031">
        <w:t xml:space="preserve"> In case of any change, a new record will be created and the old data kept for reference.</w:t>
      </w:r>
    </w:p>
    <w:p w:rsidR="00F42E52" w:rsidRDefault="00104E08" w:rsidP="00C359E6">
      <w:pPr>
        <w:pStyle w:val="Standardtext"/>
        <w:numPr>
          <w:ilvl w:val="1"/>
          <w:numId w:val="31"/>
        </w:numPr>
      </w:pPr>
      <w:r>
        <w:t xml:space="preserve">If a difference is found: </w:t>
      </w:r>
    </w:p>
    <w:p w:rsidR="00104E08" w:rsidRDefault="00104E08" w:rsidP="00F42E52">
      <w:pPr>
        <w:pStyle w:val="Standardtext"/>
        <w:numPr>
          <w:ilvl w:val="2"/>
          <w:numId w:val="31"/>
        </w:numPr>
      </w:pPr>
      <w:r>
        <w:t xml:space="preserve">create new record with harvested </w:t>
      </w:r>
      <w:r w:rsidR="00D6463B">
        <w:t xml:space="preserve">company </w:t>
      </w:r>
      <w:r>
        <w:t>data</w:t>
      </w:r>
      <w:ins w:id="3" w:author="Benjamin Greiner" w:date="2015-03-02T15:39:00Z">
        <w:r w:rsidR="000453F6">
          <w:t xml:space="preserve"> </w:t>
        </w:r>
        <w:r w:rsidR="000453F6" w:rsidRPr="0025327A">
          <w:rPr>
            <w:highlight w:val="yellow"/>
          </w:rPr>
          <w:t>including internal Company_ID which is used to identify historical records</w:t>
        </w:r>
      </w:ins>
      <w:r>
        <w:t>. It is timestamped automatically by FDB.</w:t>
      </w:r>
    </w:p>
    <w:p w:rsidR="00F42E52" w:rsidRPr="00620D90" w:rsidRDefault="00F42E52" w:rsidP="00F42E52">
      <w:pPr>
        <w:pStyle w:val="Standardtext"/>
        <w:numPr>
          <w:ilvl w:val="2"/>
          <w:numId w:val="31"/>
        </w:numPr>
        <w:rPr>
          <w:highlight w:val="yellow"/>
        </w:rPr>
      </w:pPr>
      <w:r w:rsidRPr="00620D90">
        <w:rPr>
          <w:highlight w:val="yellow"/>
        </w:rPr>
        <w:t>Set valid_dataset in tbl_companies_map to Dataset_ID of newly created dataset.</w:t>
      </w:r>
    </w:p>
    <w:p w:rsidR="00104E08" w:rsidRDefault="00104E08" w:rsidP="00C359E6">
      <w:pPr>
        <w:pStyle w:val="Standardtext"/>
        <w:numPr>
          <w:ilvl w:val="1"/>
          <w:numId w:val="31"/>
        </w:numPr>
      </w:pPr>
      <w:r>
        <w:t>If no difference is found: No action necessary, data is current.</w:t>
      </w:r>
    </w:p>
    <w:p w:rsidR="00221768" w:rsidRDefault="00221768" w:rsidP="00221768">
      <w:pPr>
        <w:pStyle w:val="Heading3"/>
      </w:pPr>
      <w:r>
        <w:t>Verify list of users</w:t>
      </w:r>
    </w:p>
    <w:p w:rsidR="00221768" w:rsidRDefault="00221768" w:rsidP="00C359E6">
      <w:pPr>
        <w:pStyle w:val="Standardtext"/>
        <w:numPr>
          <w:ilvl w:val="0"/>
          <w:numId w:val="31"/>
        </w:numPr>
      </w:pPr>
      <w:r>
        <w:t xml:space="preserve">For existing companies, query </w:t>
      </w:r>
      <w:r w:rsidRPr="00221768">
        <w:rPr>
          <w:rStyle w:val="fixedwidthZchn"/>
        </w:rPr>
        <w:t>tbl_users</w:t>
      </w:r>
      <w:r>
        <w:t xml:space="preserve"> for </w:t>
      </w:r>
      <w:r w:rsidRPr="00221768">
        <w:rPr>
          <w:rStyle w:val="fixedwidthZchn"/>
        </w:rPr>
        <w:t>Company_ID = ID_internal</w:t>
      </w:r>
      <w:r w:rsidR="00104E08">
        <w:rPr>
          <w:rStyle w:val="fixedwidthZchn"/>
        </w:rPr>
        <w:t xml:space="preserve"> (may yield multiple records)</w:t>
      </w:r>
    </w:p>
    <w:p w:rsidR="00221768" w:rsidRDefault="00221768" w:rsidP="00C359E6">
      <w:pPr>
        <w:pStyle w:val="Standardtext"/>
        <w:numPr>
          <w:ilvl w:val="0"/>
          <w:numId w:val="31"/>
        </w:numPr>
      </w:pPr>
      <w:r>
        <w:lastRenderedPageBreak/>
        <w:t xml:space="preserve">Compare resulting records to newly harvested </w:t>
      </w:r>
      <w:r w:rsidR="00104E08">
        <w:t>user list</w:t>
      </w:r>
      <w:r w:rsidR="00FD6778">
        <w:t>. Users shall be treated as existing if all fields (first name, last name, e-mail) match.</w:t>
      </w:r>
      <w:r w:rsidR="00796D0D">
        <w:t xml:space="preserve"> </w:t>
      </w:r>
      <w:r w:rsidR="00FD6778">
        <w:t>There is no adjustment of old records, only creation of new ones, even for changes.</w:t>
      </w:r>
    </w:p>
    <w:p w:rsidR="00221768" w:rsidRDefault="00221768" w:rsidP="00C359E6">
      <w:pPr>
        <w:pStyle w:val="Standardtext"/>
        <w:numPr>
          <w:ilvl w:val="0"/>
          <w:numId w:val="31"/>
        </w:numPr>
      </w:pPr>
      <w:r>
        <w:t xml:space="preserve">If </w:t>
      </w:r>
      <w:r w:rsidR="00431CCF">
        <w:t xml:space="preserve">a </w:t>
      </w:r>
      <w:r>
        <w:t xml:space="preserve">user </w:t>
      </w:r>
      <w:r w:rsidR="00104E08">
        <w:t>exists</w:t>
      </w:r>
      <w:r>
        <w:t xml:space="preserve"> in FDB, but not in harvested recordset</w:t>
      </w:r>
      <w:r w:rsidR="00104E08">
        <w:t>, they were probably removed</w:t>
      </w:r>
      <w:r w:rsidR="00FD6778">
        <w:t xml:space="preserve"> or changed</w:t>
      </w:r>
      <w:r w:rsidR="00104E08">
        <w:t>.</w:t>
      </w:r>
      <w:r>
        <w:t xml:space="preserve"> Set that record’s </w:t>
      </w:r>
      <w:r w:rsidRPr="00221768">
        <w:rPr>
          <w:rStyle w:val="fixedwidthZchn"/>
        </w:rPr>
        <w:t>valid</w:t>
      </w:r>
      <w:r>
        <w:t xml:space="preserve"> </w:t>
      </w:r>
      <w:r w:rsidR="00431CCF">
        <w:t>flag to FALSE</w:t>
      </w:r>
      <w:r w:rsidR="00104E08">
        <w:t xml:space="preserve"> in FDB</w:t>
      </w:r>
      <w:r w:rsidR="00431CCF">
        <w:t>, proceed</w:t>
      </w:r>
      <w:r w:rsidR="00104E08">
        <w:t xml:space="preserve"> with next</w:t>
      </w:r>
      <w:r w:rsidR="00431CCF">
        <w:t>.</w:t>
      </w:r>
    </w:p>
    <w:p w:rsidR="00221768" w:rsidRPr="00221768" w:rsidRDefault="00221768" w:rsidP="00C359E6">
      <w:pPr>
        <w:pStyle w:val="Standardtext"/>
        <w:numPr>
          <w:ilvl w:val="0"/>
          <w:numId w:val="31"/>
        </w:numPr>
      </w:pPr>
      <w:r>
        <w:t>If</w:t>
      </w:r>
      <w:r w:rsidR="00431CCF">
        <w:t xml:space="preserve"> a</w:t>
      </w:r>
      <w:r>
        <w:t xml:space="preserve"> user </w:t>
      </w:r>
      <w:r w:rsidR="00104E08">
        <w:t xml:space="preserve">exists </w:t>
      </w:r>
      <w:r>
        <w:t>in harvested recordset, but not in FDB</w:t>
      </w:r>
      <w:r w:rsidR="00104E08">
        <w:t>, they are probably new</w:t>
      </w:r>
      <w:r w:rsidR="00FD6778">
        <w:t xml:space="preserve"> or have been changed</w:t>
      </w:r>
      <w:r w:rsidR="00104E08">
        <w:t>.</w:t>
      </w:r>
      <w:r>
        <w:t xml:space="preserve"> Create new record</w:t>
      </w:r>
      <w:r w:rsidR="00431CCF">
        <w:t xml:space="preserve"> in </w:t>
      </w:r>
      <w:r w:rsidR="00431CCF" w:rsidRPr="00431CCF">
        <w:rPr>
          <w:rStyle w:val="fixedwidthZchn"/>
        </w:rPr>
        <w:t>tbl_users</w:t>
      </w:r>
      <w:r>
        <w:t xml:space="preserve">, write data and set correct </w:t>
      </w:r>
      <w:r w:rsidRPr="00221768">
        <w:rPr>
          <w:rStyle w:val="fixedwidthZchn"/>
        </w:rPr>
        <w:t>Company_ID</w:t>
      </w:r>
      <w:r w:rsidR="00104E08">
        <w:t xml:space="preserve"> (ID_internal – not portal code).</w:t>
      </w:r>
    </w:p>
    <w:p w:rsidR="00C3428A" w:rsidRDefault="00C3428A" w:rsidP="00C3428A">
      <w:pPr>
        <w:pStyle w:val="Heading1"/>
      </w:pPr>
      <w:r>
        <w:t xml:space="preserve">Harvesting of </w:t>
      </w:r>
      <w:r w:rsidR="00544D7B">
        <w:t>BDR-accepted submissions from the BDR</w:t>
      </w:r>
    </w:p>
    <w:p w:rsidR="009C47F4" w:rsidRDefault="00104E08" w:rsidP="00104E08">
      <w:pPr>
        <w:pStyle w:val="Heading2"/>
      </w:pPr>
      <w:r>
        <w:t>Required data</w:t>
      </w:r>
    </w:p>
    <w:p w:rsidR="00104E08" w:rsidRDefault="00104E08" w:rsidP="00104E08">
      <w:pPr>
        <w:pStyle w:val="Standardtext"/>
      </w:pPr>
      <w:r>
        <w:t xml:space="preserve">The harvesting procedure shall retrieve </w:t>
      </w:r>
      <w:r w:rsidR="006E6C77">
        <w:t>full</w:t>
      </w:r>
      <w:r>
        <w:t xml:space="preserve"> data for all BDR-accepted reports submitted during the present ca</w:t>
      </w:r>
      <w:r>
        <w:t>l</w:t>
      </w:r>
      <w:r>
        <w:t xml:space="preserve">endar year, that is, </w:t>
      </w:r>
      <w:r w:rsidR="006E6C77">
        <w:t>all BDR-accepted reports submitted on or after 1 January of the present calendar year. The data can be found in the XML files attached to the BDR envelopes.</w:t>
      </w:r>
    </w:p>
    <w:p w:rsidR="006E6C77" w:rsidRDefault="006E6C77" w:rsidP="00104E08">
      <w:pPr>
        <w:pStyle w:val="Standardtext"/>
      </w:pPr>
      <w:r>
        <w:t xml:space="preserve">BDR accepted envelopes contain </w:t>
      </w:r>
      <w:r w:rsidR="00F42610">
        <w:t>four</w:t>
      </w:r>
      <w:r>
        <w:t xml:space="preserve"> types of data</w:t>
      </w:r>
      <w:r w:rsidR="00C41297">
        <w:t xml:space="preserve"> which shall be saved in FDB</w:t>
      </w:r>
      <w:r>
        <w:t>:</w:t>
      </w:r>
    </w:p>
    <w:p w:rsidR="001164FB" w:rsidRDefault="006E6C77" w:rsidP="00C359E6">
      <w:pPr>
        <w:pStyle w:val="Standardtext"/>
        <w:numPr>
          <w:ilvl w:val="0"/>
          <w:numId w:val="32"/>
        </w:numPr>
      </w:pPr>
      <w:r>
        <w:t>metadata about the report</w:t>
      </w:r>
      <w:r w:rsidR="001164FB">
        <w:t xml:space="preserve"> (required: submission date, BDR delivery URL)</w:t>
      </w:r>
    </w:p>
    <w:p w:rsidR="006E6C77" w:rsidRDefault="006E6C77" w:rsidP="00C359E6">
      <w:pPr>
        <w:pStyle w:val="Standardtext"/>
        <w:numPr>
          <w:ilvl w:val="0"/>
          <w:numId w:val="32"/>
        </w:numPr>
      </w:pPr>
      <w:r>
        <w:t>data about the reporting company</w:t>
      </w:r>
      <w:r w:rsidR="00FD6778">
        <w:t xml:space="preserve"> along with their portal code</w:t>
      </w:r>
      <w:r>
        <w:t>, identical to their current portal record on the time of submission</w:t>
      </w:r>
      <w:r w:rsidR="0025327A">
        <w:t xml:space="preserve">, </w:t>
      </w:r>
      <w:r w:rsidR="00585AFF">
        <w:t>users</w:t>
      </w:r>
      <w:r w:rsidR="00516D52">
        <w:t>, and reported affiliations</w:t>
      </w:r>
    </w:p>
    <w:p w:rsidR="006E6C77" w:rsidRDefault="006E6C77" w:rsidP="00C359E6">
      <w:pPr>
        <w:pStyle w:val="Standardtext"/>
        <w:numPr>
          <w:ilvl w:val="0"/>
          <w:numId w:val="32"/>
        </w:numPr>
      </w:pPr>
      <w:r>
        <w:t>data about F-gas mixtures defined by the company</w:t>
      </w:r>
    </w:p>
    <w:p w:rsidR="006E6C77" w:rsidRDefault="00FD6778" w:rsidP="00C359E6">
      <w:pPr>
        <w:pStyle w:val="Standardtext"/>
        <w:numPr>
          <w:ilvl w:val="0"/>
          <w:numId w:val="32"/>
        </w:numPr>
      </w:pPr>
      <w:r>
        <w:t xml:space="preserve">transaction year and </w:t>
      </w:r>
      <w:r w:rsidR="00F42610">
        <w:t>values reported by company</w:t>
      </w:r>
    </w:p>
    <w:p w:rsidR="006E6C77" w:rsidRDefault="006E6C77" w:rsidP="006E6C77">
      <w:pPr>
        <w:pStyle w:val="Heading2"/>
      </w:pPr>
      <w:r>
        <w:t>Data retrieval from BDR</w:t>
      </w:r>
    </w:p>
    <w:p w:rsidR="00C41297" w:rsidRDefault="00F42610" w:rsidP="00C359E6">
      <w:pPr>
        <w:pStyle w:val="ListParagraph"/>
        <w:numPr>
          <w:ilvl w:val="0"/>
          <w:numId w:val="33"/>
        </w:numPr>
      </w:pPr>
      <w:r>
        <w:t>R</w:t>
      </w:r>
      <w:r w:rsidR="006E6C77">
        <w:t>etrieve from BDR the XML files from all F-gas related BDR-accepted envelopes that have been submi</w:t>
      </w:r>
      <w:r w:rsidR="006E6C77">
        <w:t>t</w:t>
      </w:r>
      <w:r w:rsidR="006E6C77">
        <w:t>ted after the current submission date threshold (usually 1 January of the present calendar year).</w:t>
      </w:r>
    </w:p>
    <w:p w:rsidR="006E6C77" w:rsidRDefault="00F42610" w:rsidP="00C359E6">
      <w:pPr>
        <w:pStyle w:val="ListParagraph"/>
        <w:numPr>
          <w:ilvl w:val="0"/>
          <w:numId w:val="33"/>
        </w:numPr>
      </w:pPr>
      <w:r>
        <w:t>Store full contents in the F-gas aggregation DB.</w:t>
      </w:r>
    </w:p>
    <w:p w:rsidR="006E6C77" w:rsidRDefault="006E6C77" w:rsidP="006E6C77">
      <w:pPr>
        <w:pStyle w:val="Heading2"/>
      </w:pPr>
      <w:r>
        <w:t>Importation procedure into FDB</w:t>
      </w:r>
    </w:p>
    <w:p w:rsidR="00C41297" w:rsidRDefault="00FD6778" w:rsidP="00C41297">
      <w:pPr>
        <w:pStyle w:val="Standardtext"/>
      </w:pPr>
      <w:r>
        <w:t>Each harvested report shall be treated in turn as follows. The order is important: start with the oldest report a</w:t>
      </w:r>
      <w:r>
        <w:t>c</w:t>
      </w:r>
      <w:r>
        <w:t xml:space="preserve">cording to BDR submission date. </w:t>
      </w:r>
    </w:p>
    <w:p w:rsidR="00796D0D" w:rsidRPr="00796D0D" w:rsidRDefault="00796D0D" w:rsidP="00C41297">
      <w:pPr>
        <w:pStyle w:val="Standardtext"/>
        <w:rPr>
          <w:b/>
        </w:rPr>
      </w:pPr>
      <w:r w:rsidRPr="00796D0D">
        <w:rPr>
          <w:b/>
        </w:rPr>
        <w:t>Note that before import of reported data the updated company data should have be</w:t>
      </w:r>
      <w:r w:rsidR="00FD6778">
        <w:rPr>
          <w:b/>
        </w:rPr>
        <w:t>en</w:t>
      </w:r>
      <w:r w:rsidRPr="00796D0D">
        <w:rPr>
          <w:b/>
        </w:rPr>
        <w:t xml:space="preserve"> imported (section </w:t>
      </w:r>
      <w:fldSimple w:instr=" REF _Ref406484777 \r \h  \* MERGEFORMAT ">
        <w:r w:rsidR="00817AED">
          <w:rPr>
            <w:b/>
          </w:rPr>
          <w:t>1.3</w:t>
        </w:r>
      </w:fldSimple>
      <w:r w:rsidRPr="00796D0D">
        <w:rPr>
          <w:b/>
        </w:rPr>
        <w:t>)!</w:t>
      </w:r>
    </w:p>
    <w:p w:rsidR="00700D51" w:rsidRDefault="00700D51" w:rsidP="00F42610">
      <w:pPr>
        <w:pStyle w:val="Heading3"/>
      </w:pPr>
      <w:bookmarkStart w:id="4" w:name="_Ref406487224"/>
      <w:r>
        <w:t xml:space="preserve">Check for existing copy of </w:t>
      </w:r>
      <w:r w:rsidR="0022029C">
        <w:t xml:space="preserve">harvested </w:t>
      </w:r>
      <w:r>
        <w:t>report</w:t>
      </w:r>
      <w:bookmarkEnd w:id="4"/>
    </w:p>
    <w:p w:rsidR="00FD6778" w:rsidRDefault="00FD6778" w:rsidP="00FD6778">
      <w:pPr>
        <w:pStyle w:val="Standardtext"/>
        <w:numPr>
          <w:ilvl w:val="0"/>
          <w:numId w:val="32"/>
        </w:numPr>
      </w:pPr>
      <w:r>
        <w:t>Determine ID_internal of the company by querying tbl_companies_map for the harvested portal_code.</w:t>
      </w:r>
    </w:p>
    <w:p w:rsidR="00700D51" w:rsidRPr="00700D51" w:rsidRDefault="00700D51" w:rsidP="00FD6778">
      <w:pPr>
        <w:pStyle w:val="Standardtext"/>
        <w:numPr>
          <w:ilvl w:val="0"/>
          <w:numId w:val="32"/>
        </w:numPr>
      </w:pPr>
      <w:r>
        <w:t xml:space="preserve">Query tbl_report for </w:t>
      </w:r>
      <w:r w:rsidR="00F30031">
        <w:t>existing</w:t>
      </w:r>
      <w:r>
        <w:t xml:space="preserve"> report</w:t>
      </w:r>
      <w:r w:rsidR="00F30031">
        <w:t>s</w:t>
      </w:r>
      <w:r>
        <w:t xml:space="preserve"> with </w:t>
      </w:r>
      <w:r w:rsidR="00FD6778">
        <w:t>company_</w:t>
      </w:r>
      <w:r>
        <w:t xml:space="preserve">ID in question and BDR_submission_date equal to the </w:t>
      </w:r>
      <w:r w:rsidR="00F30031">
        <w:t xml:space="preserve">exact </w:t>
      </w:r>
      <w:r>
        <w:t xml:space="preserve">submission date </w:t>
      </w:r>
      <w:r w:rsidR="00FD6778">
        <w:t xml:space="preserve">and time </w:t>
      </w:r>
      <w:r>
        <w:t>of the harvested report.</w:t>
      </w:r>
      <w:r w:rsidR="00F30031">
        <w:t xml:space="preserve"> </w:t>
      </w:r>
      <w:r>
        <w:t xml:space="preserve">If </w:t>
      </w:r>
      <w:r w:rsidR="00F30031">
        <w:t>a match is found</w:t>
      </w:r>
      <w:r>
        <w:t>, abort importation and continue with next</w:t>
      </w:r>
      <w:r w:rsidR="00FD6778">
        <w:t xml:space="preserve"> harvested</w:t>
      </w:r>
      <w:r>
        <w:t xml:space="preserve"> report.</w:t>
      </w:r>
    </w:p>
    <w:p w:rsidR="006E6C77" w:rsidRDefault="004904C8" w:rsidP="001201A1">
      <w:pPr>
        <w:pStyle w:val="Heading3"/>
        <w:pageBreakBefore/>
      </w:pPr>
      <w:bookmarkStart w:id="5" w:name="_Ref406582703"/>
      <w:r>
        <w:lastRenderedPageBreak/>
        <w:t>Adjustment of existing reports according to transaction year and submission date of ha</w:t>
      </w:r>
      <w:r>
        <w:t>r</w:t>
      </w:r>
      <w:r>
        <w:t>vested report</w:t>
      </w:r>
      <w:bookmarkEnd w:id="5"/>
    </w:p>
    <w:p w:rsidR="0022029C" w:rsidRDefault="004904C8" w:rsidP="0022029C">
      <w:pPr>
        <w:pStyle w:val="Standardtext"/>
      </w:pPr>
      <w:r>
        <w:t xml:space="preserve">This step is </w:t>
      </w:r>
      <w:r w:rsidRPr="00377613">
        <w:rPr>
          <w:b/>
        </w:rPr>
        <w:t>crucial for the correct processing of submitted reports</w:t>
      </w:r>
      <w:r>
        <w:t xml:space="preserve">. </w:t>
      </w:r>
      <w:r w:rsidR="0022029C">
        <w:t xml:space="preserve">Depending on the date of submission and the transaction year provided in the report, there a different requirements for setting the Most_recent_report and </w:t>
      </w:r>
      <w:r>
        <w:t>Status_</w:t>
      </w:r>
      <w:r w:rsidR="0022029C">
        <w:t>EC_approval_pending flags of the new report record.</w:t>
      </w:r>
    </w:p>
    <w:p w:rsidR="0022029C" w:rsidRDefault="0022029C" w:rsidP="0022029C">
      <w:pPr>
        <w:pStyle w:val="Standardtext"/>
        <w:numPr>
          <w:ilvl w:val="0"/>
          <w:numId w:val="34"/>
        </w:numPr>
      </w:pPr>
      <w:r>
        <w:t xml:space="preserve">Transaction year is </w:t>
      </w:r>
      <w:r w:rsidRPr="0022029C">
        <w:rPr>
          <w:i/>
        </w:rPr>
        <w:t>equal to or later than</w:t>
      </w:r>
      <w:r>
        <w:t xml:space="preserve"> the year before the current calendar year, and submission date is </w:t>
      </w:r>
      <w:r w:rsidRPr="0022029C">
        <w:rPr>
          <w:i/>
        </w:rPr>
        <w:t>no late</w:t>
      </w:r>
      <w:r w:rsidRPr="00F30031">
        <w:rPr>
          <w:i/>
        </w:rPr>
        <w:t>r than</w:t>
      </w:r>
      <w:r w:rsidRPr="00F30031">
        <w:t xml:space="preserve"> 3</w:t>
      </w:r>
      <w:r w:rsidR="009C6C96" w:rsidRPr="00F30031">
        <w:t>0</w:t>
      </w:r>
      <w:r>
        <w:t xml:space="preserve"> Jun of the current calendar year. Example: Submission of a report for the 2014 tran</w:t>
      </w:r>
      <w:r>
        <w:t>s</w:t>
      </w:r>
      <w:r>
        <w:t>action year on 22 April 2015.</w:t>
      </w:r>
    </w:p>
    <w:p w:rsidR="0022029C" w:rsidRDefault="0022029C" w:rsidP="0022029C">
      <w:pPr>
        <w:pStyle w:val="Standardtext"/>
        <w:numPr>
          <w:ilvl w:val="1"/>
          <w:numId w:val="34"/>
        </w:numPr>
      </w:pPr>
      <w:r>
        <w:t>Check for existing reporty by querying tbl_report for the matching Company_ID and transa</w:t>
      </w:r>
      <w:r>
        <w:t>c</w:t>
      </w:r>
      <w:r>
        <w:t>tion_year fields where Most_recent_report = TRUE</w:t>
      </w:r>
    </w:p>
    <w:p w:rsidR="0022029C" w:rsidRPr="0025327A" w:rsidRDefault="0022029C" w:rsidP="0022029C">
      <w:pPr>
        <w:pStyle w:val="Standardtext"/>
        <w:numPr>
          <w:ilvl w:val="1"/>
          <w:numId w:val="34"/>
        </w:numPr>
      </w:pPr>
      <w:r>
        <w:t xml:space="preserve">If found: Set </w:t>
      </w:r>
      <w:r w:rsidR="004904C8">
        <w:t>the existing</w:t>
      </w:r>
      <w:r>
        <w:t xml:space="preserve"> r</w:t>
      </w:r>
      <w:r w:rsidRPr="0025327A">
        <w:t>ecord’s Most_recent_report flag to FALSE</w:t>
      </w:r>
    </w:p>
    <w:p w:rsidR="0022029C" w:rsidRPr="0025327A" w:rsidRDefault="0022029C" w:rsidP="0022029C">
      <w:pPr>
        <w:pStyle w:val="Standardtext"/>
        <w:numPr>
          <w:ilvl w:val="1"/>
          <w:numId w:val="34"/>
        </w:numPr>
      </w:pPr>
      <w:r w:rsidRPr="0025327A">
        <w:t xml:space="preserve">In the record for the new report, set Most_recent_report to TRUE and </w:t>
      </w:r>
      <w:r w:rsidR="004904C8" w:rsidRPr="0025327A">
        <w:t>let Status_</w:t>
      </w:r>
      <w:r w:rsidRPr="0025327A">
        <w:t>EC_approval_pending</w:t>
      </w:r>
      <w:r w:rsidR="004904C8" w:rsidRPr="0025327A">
        <w:t xml:space="preserve"> default</w:t>
      </w:r>
      <w:r w:rsidRPr="0025327A">
        <w:t xml:space="preserve"> to FALSE.</w:t>
      </w:r>
    </w:p>
    <w:p w:rsidR="0022029C" w:rsidRPr="0025327A" w:rsidRDefault="0022029C" w:rsidP="0022029C">
      <w:pPr>
        <w:pStyle w:val="Standardtext"/>
        <w:numPr>
          <w:ilvl w:val="0"/>
          <w:numId w:val="34"/>
        </w:numPr>
      </w:pPr>
      <w:r w:rsidRPr="0025327A">
        <w:t xml:space="preserve">Transaction year is </w:t>
      </w:r>
      <w:r w:rsidRPr="0025327A">
        <w:rPr>
          <w:i/>
        </w:rPr>
        <w:t>equal to or later than</w:t>
      </w:r>
      <w:r w:rsidRPr="0025327A">
        <w:t xml:space="preserve"> the year before the current calendar year, and submission date is </w:t>
      </w:r>
      <w:r w:rsidRPr="0025327A">
        <w:rPr>
          <w:i/>
        </w:rPr>
        <w:t>on or after</w:t>
      </w:r>
      <w:r w:rsidRPr="0025327A">
        <w:t xml:space="preserve"> 1 Jul of the current calendar year. Example: Submission of a report for the 2014 transaction year on 3 Jul 2015.</w:t>
      </w:r>
    </w:p>
    <w:p w:rsidR="00377613" w:rsidRPr="0025327A" w:rsidRDefault="00377613" w:rsidP="00377613">
      <w:pPr>
        <w:pStyle w:val="Standardtext"/>
        <w:numPr>
          <w:ilvl w:val="1"/>
          <w:numId w:val="34"/>
        </w:numPr>
      </w:pPr>
      <w:r w:rsidRPr="0025327A">
        <w:t>If the new report is a data report:</w:t>
      </w:r>
    </w:p>
    <w:p w:rsidR="00377613" w:rsidRPr="0025327A" w:rsidRDefault="0022029C" w:rsidP="00377613">
      <w:pPr>
        <w:pStyle w:val="Standardtext"/>
        <w:numPr>
          <w:ilvl w:val="2"/>
          <w:numId w:val="34"/>
        </w:numPr>
      </w:pPr>
      <w:r w:rsidRPr="0025327A">
        <w:t xml:space="preserve">No querying for existing reports </w:t>
      </w:r>
      <w:r w:rsidR="004904C8" w:rsidRPr="0025327A">
        <w:t>is necessary as they will be matched manually.</w:t>
      </w:r>
      <w:r w:rsidR="00377613" w:rsidRPr="0025327A">
        <w:t xml:space="preserve"> </w:t>
      </w:r>
    </w:p>
    <w:p w:rsidR="00377613" w:rsidRPr="0025327A" w:rsidRDefault="00377613" w:rsidP="00377613">
      <w:pPr>
        <w:pStyle w:val="Standardtext"/>
        <w:numPr>
          <w:ilvl w:val="2"/>
          <w:numId w:val="34"/>
        </w:numPr>
      </w:pPr>
      <w:r w:rsidRPr="0025327A">
        <w:t>In the record for the new report, set Most_recent_report to FALSE and Status_EC_approval_pending to TRUE.</w:t>
      </w:r>
    </w:p>
    <w:p w:rsidR="0022029C" w:rsidRPr="0025327A" w:rsidRDefault="00377613" w:rsidP="00377613">
      <w:pPr>
        <w:pStyle w:val="Standardtext"/>
        <w:numPr>
          <w:ilvl w:val="1"/>
          <w:numId w:val="34"/>
        </w:numPr>
      </w:pPr>
      <w:r w:rsidRPr="0025327A">
        <w:t>If the new report is a NIL report:</w:t>
      </w:r>
    </w:p>
    <w:p w:rsidR="00377613" w:rsidRPr="0025327A" w:rsidRDefault="00377613" w:rsidP="00377613">
      <w:pPr>
        <w:pStyle w:val="Standardtext"/>
        <w:numPr>
          <w:ilvl w:val="2"/>
          <w:numId w:val="34"/>
        </w:numPr>
      </w:pPr>
      <w:r w:rsidRPr="0025327A">
        <w:t>Query database for existing reports for this company and the Transaction_year in que</w:t>
      </w:r>
      <w:r w:rsidRPr="0025327A">
        <w:t>s</w:t>
      </w:r>
      <w:r w:rsidRPr="0025327A">
        <w:t>tion where Report_Status_BDR=accepted.</w:t>
      </w:r>
    </w:p>
    <w:p w:rsidR="0022029C" w:rsidRPr="0025327A" w:rsidRDefault="00377613" w:rsidP="00377613">
      <w:pPr>
        <w:pStyle w:val="Standardtext"/>
        <w:numPr>
          <w:ilvl w:val="2"/>
          <w:numId w:val="34"/>
        </w:numPr>
      </w:pPr>
      <w:r w:rsidRPr="0025327A">
        <w:t>If matching reports are found, set Most_recent_report to FALSE and Status_EC_approval_pending to TRUE.</w:t>
      </w:r>
    </w:p>
    <w:p w:rsidR="00377613" w:rsidRPr="0025327A" w:rsidRDefault="00377613" w:rsidP="00377613">
      <w:pPr>
        <w:pStyle w:val="Standardtext"/>
        <w:numPr>
          <w:ilvl w:val="2"/>
          <w:numId w:val="34"/>
        </w:numPr>
      </w:pPr>
      <w:r w:rsidRPr="0025327A">
        <w:t>If no matching reports are found (i. e. this NIL report is the first entry for the transaction year), set Most_recent_report to TRUE and Status_EC_approval_pending to FALSE.</w:t>
      </w:r>
    </w:p>
    <w:p w:rsidR="004904C8" w:rsidRPr="0025327A" w:rsidRDefault="004904C8" w:rsidP="004904C8">
      <w:pPr>
        <w:pStyle w:val="Standardtext"/>
        <w:numPr>
          <w:ilvl w:val="0"/>
          <w:numId w:val="34"/>
        </w:numPr>
      </w:pPr>
      <w:r w:rsidRPr="0025327A">
        <w:t xml:space="preserve">Transaction year is </w:t>
      </w:r>
      <w:r w:rsidRPr="0025327A">
        <w:rPr>
          <w:i/>
        </w:rPr>
        <w:t>more than one year before</w:t>
      </w:r>
      <w:r w:rsidRPr="0025327A">
        <w:t xml:space="preserve"> the current calendar year. Example: Submission of a r</w:t>
      </w:r>
      <w:r w:rsidRPr="0025327A">
        <w:t>e</w:t>
      </w:r>
      <w:r w:rsidRPr="0025327A">
        <w:t>port for the 2012 transaction year at any date in 2015.</w:t>
      </w:r>
    </w:p>
    <w:p w:rsidR="00377613" w:rsidRPr="0025327A" w:rsidRDefault="00377613" w:rsidP="00377613">
      <w:pPr>
        <w:pStyle w:val="Standardtext"/>
        <w:numPr>
          <w:ilvl w:val="1"/>
          <w:numId w:val="34"/>
        </w:numPr>
      </w:pPr>
      <w:r w:rsidRPr="0025327A">
        <w:t>If the new report is a data report:</w:t>
      </w:r>
    </w:p>
    <w:p w:rsidR="00377613" w:rsidRPr="0025327A" w:rsidRDefault="00377613" w:rsidP="00377613">
      <w:pPr>
        <w:pStyle w:val="Standardtext"/>
        <w:numPr>
          <w:ilvl w:val="2"/>
          <w:numId w:val="34"/>
        </w:numPr>
      </w:pPr>
      <w:r w:rsidRPr="0025327A">
        <w:t xml:space="preserve">No querying for existing reports is necessary as they will be matched manually. </w:t>
      </w:r>
    </w:p>
    <w:p w:rsidR="00377613" w:rsidRPr="0025327A" w:rsidRDefault="00377613" w:rsidP="00377613">
      <w:pPr>
        <w:pStyle w:val="Standardtext"/>
        <w:numPr>
          <w:ilvl w:val="2"/>
          <w:numId w:val="34"/>
        </w:numPr>
      </w:pPr>
      <w:r w:rsidRPr="0025327A">
        <w:t>In the record for the new report, set Most_recent_report to FALSE and Status_EC_approval_pending to TRUE.</w:t>
      </w:r>
    </w:p>
    <w:p w:rsidR="00377613" w:rsidRPr="0025327A" w:rsidRDefault="00377613" w:rsidP="00377613">
      <w:pPr>
        <w:pStyle w:val="Standardtext"/>
        <w:numPr>
          <w:ilvl w:val="1"/>
          <w:numId w:val="34"/>
        </w:numPr>
      </w:pPr>
      <w:r w:rsidRPr="0025327A">
        <w:t>If the new report is a NIL report:</w:t>
      </w:r>
    </w:p>
    <w:p w:rsidR="00377613" w:rsidRPr="0025327A" w:rsidRDefault="00377613" w:rsidP="00377613">
      <w:pPr>
        <w:pStyle w:val="Standardtext"/>
        <w:numPr>
          <w:ilvl w:val="2"/>
          <w:numId w:val="34"/>
        </w:numPr>
      </w:pPr>
      <w:r w:rsidRPr="0025327A">
        <w:t>Query database for existing reports for this company and the Transaction_year in que</w:t>
      </w:r>
      <w:r w:rsidRPr="0025327A">
        <w:t>s</w:t>
      </w:r>
      <w:r w:rsidRPr="0025327A">
        <w:t>tion where Report_Status_BDR=accepted.</w:t>
      </w:r>
    </w:p>
    <w:p w:rsidR="00377613" w:rsidRPr="0025327A" w:rsidRDefault="00377613" w:rsidP="00377613">
      <w:pPr>
        <w:pStyle w:val="Standardtext"/>
        <w:numPr>
          <w:ilvl w:val="2"/>
          <w:numId w:val="34"/>
        </w:numPr>
      </w:pPr>
      <w:r w:rsidRPr="0025327A">
        <w:t>If matching reports are found, set Most_recent_report to FALSE and Status_EC_approval_pending to TRUE.</w:t>
      </w:r>
    </w:p>
    <w:p w:rsidR="00377613" w:rsidRPr="0025327A" w:rsidRDefault="00377613" w:rsidP="00377613">
      <w:pPr>
        <w:pStyle w:val="Standardtext"/>
        <w:numPr>
          <w:ilvl w:val="2"/>
          <w:numId w:val="34"/>
        </w:numPr>
      </w:pPr>
      <w:r w:rsidRPr="0025327A">
        <w:t>If no matching reports are found (i. e. this NIL report is the first entry for the transaction year), set Most_recent_report to TRUE and Status_EC_approval_pending to FALSE.</w:t>
      </w:r>
    </w:p>
    <w:p w:rsidR="004904C8" w:rsidRDefault="004904C8" w:rsidP="004904C8">
      <w:pPr>
        <w:pStyle w:val="Heading3"/>
      </w:pPr>
      <w:r w:rsidRPr="0025327A">
        <w:t>Storage of newly harvested rep</w:t>
      </w:r>
      <w:r>
        <w:t>ort</w:t>
      </w:r>
    </w:p>
    <w:p w:rsidR="001164FB" w:rsidRPr="0052742D" w:rsidRDefault="001164FB" w:rsidP="0052742D">
      <w:pPr>
        <w:pStyle w:val="Standardtext"/>
      </w:pPr>
      <w:r w:rsidRPr="0052742D">
        <w:t>Create new record in tbl_report. Most fields default to correct values. Set the following:</w:t>
      </w:r>
    </w:p>
    <w:p w:rsidR="001164FB" w:rsidRPr="004904C8" w:rsidRDefault="001164FB" w:rsidP="004904C8">
      <w:pPr>
        <w:pStyle w:val="Standardtext"/>
        <w:numPr>
          <w:ilvl w:val="0"/>
          <w:numId w:val="42"/>
        </w:numPr>
      </w:pPr>
      <w:r w:rsidRPr="004904C8">
        <w:t>Report_submission_no to new uniq</w:t>
      </w:r>
      <w:r w:rsidR="00C677A6">
        <w:t xml:space="preserve">ue ID according to </w:t>
      </w:r>
      <w:r w:rsidR="00C677A6" w:rsidRPr="00C677A6">
        <w:rPr>
          <w:highlight w:val="yellow"/>
        </w:rPr>
        <w:t>scheme to be discussed</w:t>
      </w:r>
    </w:p>
    <w:p w:rsidR="001164FB" w:rsidRPr="004904C8" w:rsidRDefault="001164FB" w:rsidP="004904C8">
      <w:pPr>
        <w:pStyle w:val="Standardtext"/>
        <w:numPr>
          <w:ilvl w:val="0"/>
          <w:numId w:val="42"/>
        </w:numPr>
      </w:pPr>
      <w:r w:rsidRPr="004904C8">
        <w:t xml:space="preserve">Report_submission_date to date </w:t>
      </w:r>
      <w:r w:rsidR="004904C8" w:rsidRPr="004904C8">
        <w:t xml:space="preserve">and time </w:t>
      </w:r>
      <w:r w:rsidRPr="004904C8">
        <w:t>of submission in BDR</w:t>
      </w:r>
    </w:p>
    <w:p w:rsidR="00327FE8" w:rsidRPr="004904C8" w:rsidRDefault="00327FE8" w:rsidP="004904C8">
      <w:pPr>
        <w:pStyle w:val="Standardtext"/>
        <w:numPr>
          <w:ilvl w:val="0"/>
          <w:numId w:val="42"/>
        </w:numPr>
      </w:pPr>
      <w:r w:rsidRPr="004904C8">
        <w:lastRenderedPageBreak/>
        <w:t xml:space="preserve">Transaction_year to </w:t>
      </w:r>
      <w:r w:rsidR="004904C8" w:rsidRPr="004904C8">
        <w:t>transaction year as provided by report (that is, not the transaction year from the BDR envelope!)</w:t>
      </w:r>
    </w:p>
    <w:p w:rsidR="00327FE8" w:rsidRPr="004904C8" w:rsidRDefault="00327FE8" w:rsidP="004904C8">
      <w:pPr>
        <w:pStyle w:val="Standardtext"/>
        <w:numPr>
          <w:ilvl w:val="0"/>
          <w:numId w:val="42"/>
        </w:numPr>
      </w:pPr>
      <w:r w:rsidRPr="004904C8">
        <w:t xml:space="preserve">Most_recent_report </w:t>
      </w:r>
      <w:r w:rsidR="004904C8" w:rsidRPr="004904C8">
        <w:t>and Status_EC_approval_pending according to</w:t>
      </w:r>
      <w:r w:rsidR="0052742D">
        <w:t xml:space="preserve"> the result of</w:t>
      </w:r>
      <w:r w:rsidR="004904C8" w:rsidRPr="004904C8">
        <w:t xml:space="preserve"> step </w:t>
      </w:r>
      <w:fldSimple w:instr=" REF _Ref406582703 \r \h  \* MERGEFORMAT ">
        <w:r w:rsidR="00817AED">
          <w:t>2.3.2</w:t>
        </w:r>
      </w:fldSimple>
    </w:p>
    <w:p w:rsidR="00327FE8" w:rsidRPr="004904C8" w:rsidRDefault="00327FE8" w:rsidP="004904C8">
      <w:pPr>
        <w:pStyle w:val="Standardtext"/>
        <w:numPr>
          <w:ilvl w:val="0"/>
          <w:numId w:val="42"/>
        </w:numPr>
      </w:pPr>
      <w:r w:rsidRPr="004904C8">
        <w:t>bdr_delivery_url</w:t>
      </w:r>
      <w:r w:rsidR="005108E4" w:rsidRPr="004904C8">
        <w:t xml:space="preserve"> to full URL of </w:t>
      </w:r>
      <w:r w:rsidR="004904C8" w:rsidRPr="004904C8">
        <w:t>env</w:t>
      </w:r>
      <w:bookmarkStart w:id="6" w:name="_GoBack"/>
      <w:bookmarkEnd w:id="6"/>
      <w:r w:rsidR="004904C8" w:rsidRPr="004904C8">
        <w:t>elope</w:t>
      </w:r>
      <w:r w:rsidR="005108E4" w:rsidRPr="004904C8">
        <w:t xml:space="preserve"> </w:t>
      </w:r>
      <w:r w:rsidR="004904C8" w:rsidRPr="004904C8">
        <w:rPr>
          <w:rStyle w:val="CommentReference"/>
          <w:sz w:val="20"/>
          <w:szCs w:val="20"/>
        </w:rPr>
        <w:t>i</w:t>
      </w:r>
      <w:r w:rsidR="004904C8" w:rsidRPr="004904C8">
        <w:t xml:space="preserve">n </w:t>
      </w:r>
      <w:r w:rsidR="005108E4" w:rsidRPr="004904C8">
        <w:t>BDR</w:t>
      </w:r>
    </w:p>
    <w:p w:rsidR="00327FE8" w:rsidRDefault="00327FE8" w:rsidP="004904C8">
      <w:pPr>
        <w:pStyle w:val="Standardtext"/>
        <w:numPr>
          <w:ilvl w:val="0"/>
          <w:numId w:val="42"/>
        </w:numPr>
        <w:rPr>
          <w:ins w:id="7" w:author="Benjamin Greiner" w:date="2015-03-06T11:39:00Z"/>
        </w:rPr>
      </w:pPr>
      <w:r w:rsidRPr="004904C8">
        <w:t>report_import_date_to_FDB def</w:t>
      </w:r>
      <w:r w:rsidR="005108E4" w:rsidRPr="004904C8">
        <w:t>aults to current date and time, change only if necessary</w:t>
      </w:r>
      <w:r w:rsidR="00700D51" w:rsidRPr="004904C8">
        <w:t>.</w:t>
      </w:r>
    </w:p>
    <w:p w:rsidR="006A2D1F" w:rsidRPr="006A2D1F" w:rsidRDefault="006A2D1F" w:rsidP="004904C8">
      <w:pPr>
        <w:pStyle w:val="Standardtext"/>
        <w:numPr>
          <w:ilvl w:val="0"/>
          <w:numId w:val="42"/>
        </w:numPr>
        <w:rPr>
          <w:highlight w:val="yellow"/>
        </w:rPr>
      </w:pPr>
      <w:ins w:id="8" w:author="Benjamin Greiner" w:date="2015-03-06T11:39:00Z">
        <w:r w:rsidRPr="006A2D1F">
          <w:rPr>
            <w:highlight w:val="yellow"/>
          </w:rPr>
          <w:t>Report_status_BDR to ‘accepted’</w:t>
        </w:r>
      </w:ins>
    </w:p>
    <w:p w:rsidR="00F42610" w:rsidRDefault="0052742D" w:rsidP="001201A1">
      <w:pPr>
        <w:pStyle w:val="Heading3"/>
        <w:pageBreakBefore/>
      </w:pPr>
      <w:bookmarkStart w:id="9" w:name="_Ref406487253"/>
      <w:r>
        <w:lastRenderedPageBreak/>
        <w:t>Snapshot of</w:t>
      </w:r>
      <w:r w:rsidR="00F42610">
        <w:t xml:space="preserve"> company data</w:t>
      </w:r>
      <w:bookmarkEnd w:id="9"/>
      <w:r w:rsidR="009B369B">
        <w:t xml:space="preserve"> in tbl_report</w:t>
      </w:r>
    </w:p>
    <w:p w:rsidR="00327FE8" w:rsidRDefault="00327FE8" w:rsidP="00327FE8">
      <w:pPr>
        <w:pStyle w:val="Standardtext"/>
      </w:pPr>
      <w:r>
        <w:t xml:space="preserve">Company data is stored </w:t>
      </w:r>
      <w:r w:rsidR="009B369B">
        <w:t xml:space="preserve">in tbl_report </w:t>
      </w:r>
      <w:r>
        <w:t>along with the report instead of referencing it in order to create a snapshot of valid company data at the time of report creation. The following fields must be filled in the new report record:</w:t>
      </w:r>
    </w:p>
    <w:p w:rsidR="00327FE8" w:rsidRPr="00327FE8" w:rsidRDefault="00327FE8" w:rsidP="00C359E6">
      <w:pPr>
        <w:pStyle w:val="Standardtext"/>
        <w:numPr>
          <w:ilvl w:val="0"/>
          <w:numId w:val="35"/>
        </w:numPr>
      </w:pPr>
      <w:r>
        <w:rPr>
          <w:b/>
        </w:rPr>
        <w:t>For EU companies:</w:t>
      </w:r>
    </w:p>
    <w:p w:rsidR="00327FE8" w:rsidRDefault="00327FE8" w:rsidP="00C359E6">
      <w:pPr>
        <w:pStyle w:val="Standardtext"/>
        <w:numPr>
          <w:ilvl w:val="1"/>
          <w:numId w:val="35"/>
        </w:numPr>
      </w:pPr>
      <w:r>
        <w:t>Company_name, Company_street, Company_House_no, Company_postcode, Company_city, Company_VAT_No: All of them are strings, set to harvested values</w:t>
      </w:r>
    </w:p>
    <w:p w:rsidR="00327FE8" w:rsidRPr="00327FE8" w:rsidRDefault="00327FE8" w:rsidP="00C359E6">
      <w:pPr>
        <w:pStyle w:val="Standardtext"/>
        <w:numPr>
          <w:ilvl w:val="0"/>
          <w:numId w:val="35"/>
        </w:numPr>
      </w:pPr>
      <w:r>
        <w:rPr>
          <w:b/>
        </w:rPr>
        <w:t>For non-EU companies:</w:t>
      </w:r>
    </w:p>
    <w:p w:rsidR="00327FE8" w:rsidRDefault="00327FE8" w:rsidP="00C359E6">
      <w:pPr>
        <w:pStyle w:val="Standardtext"/>
        <w:numPr>
          <w:ilvl w:val="1"/>
          <w:numId w:val="35"/>
        </w:numPr>
      </w:pPr>
      <w:r>
        <w:t>Company_name, Company_street, Company_house_no, Company_postcode, Company_city</w:t>
      </w:r>
      <w:r w:rsidR="0052742D">
        <w:t xml:space="preserve"> as above</w:t>
      </w:r>
    </w:p>
    <w:p w:rsidR="00327FE8" w:rsidRDefault="00327FE8" w:rsidP="00C359E6">
      <w:pPr>
        <w:pStyle w:val="Standardtext"/>
        <w:numPr>
          <w:ilvl w:val="1"/>
          <w:numId w:val="35"/>
        </w:numPr>
      </w:pPr>
      <w:r>
        <w:t xml:space="preserve">Data for EU representative company </w:t>
      </w:r>
      <w:r w:rsidR="009B369B">
        <w:t xml:space="preserve"> </w:t>
      </w:r>
      <w:r>
        <w:t>goes to OR_Name, OR_Street, OR_House_no, OR_postcode, OR_city, OR_website, OR_VAT_No</w:t>
      </w:r>
      <w:r w:rsidR="00D8126E">
        <w:t xml:space="preserve">; data for the person stored with it in the company data to </w:t>
      </w:r>
      <w:r w:rsidR="009B369B">
        <w:t xml:space="preserve"> </w:t>
      </w:r>
      <w:r>
        <w:t>OR_firstname, OR_lastname, OR_email, OR_telephone</w:t>
      </w:r>
    </w:p>
    <w:p w:rsidR="00327FE8" w:rsidRDefault="00327FE8" w:rsidP="00C359E6">
      <w:pPr>
        <w:pStyle w:val="Standardtext"/>
        <w:numPr>
          <w:ilvl w:val="1"/>
          <w:numId w:val="35"/>
        </w:numPr>
      </w:pPr>
      <w:r>
        <w:t>Two-letter country code for EU representative goes to OR_Country_ID</w:t>
      </w:r>
    </w:p>
    <w:p w:rsidR="00585AFF" w:rsidRDefault="00585AFF" w:rsidP="00585AFF">
      <w:pPr>
        <w:pStyle w:val="Heading3"/>
      </w:pPr>
      <w:r>
        <w:t>Snapshot of company user data in tbl_report</w:t>
      </w:r>
    </w:p>
    <w:p w:rsidR="00585AFF" w:rsidRDefault="00585AFF" w:rsidP="00585AFF">
      <w:pPr>
        <w:pStyle w:val="Standardtext"/>
      </w:pPr>
      <w:r>
        <w:t xml:space="preserve">For each user (company contact) in the reporting XML, add one entry in tbl_users regardless whether that user already exists or not. However, leave the company_ID field </w:t>
      </w:r>
      <w:r w:rsidRPr="00585AFF">
        <w:rPr>
          <w:b/>
        </w:rPr>
        <w:t>empty</w:t>
      </w:r>
      <w:r>
        <w:t xml:space="preserve"> and insert the correct reference in </w:t>
      </w:r>
      <w:r w:rsidRPr="00585AFF">
        <w:rPr>
          <w:b/>
        </w:rPr>
        <w:t>R</w:t>
      </w:r>
      <w:r w:rsidRPr="00585AFF">
        <w:rPr>
          <w:b/>
        </w:rPr>
        <w:t>e</w:t>
      </w:r>
      <w:r w:rsidRPr="00585AFF">
        <w:rPr>
          <w:b/>
        </w:rPr>
        <w:t>port_submission_no</w:t>
      </w:r>
      <w:r>
        <w:t>.</w:t>
      </w:r>
    </w:p>
    <w:p w:rsidR="00585AFF" w:rsidRDefault="00585AFF" w:rsidP="00585AFF">
      <w:pPr>
        <w:pStyle w:val="Heading3"/>
      </w:pPr>
      <w:r>
        <w:t>Snapshot of company business profile in tbl_actor_2015</w:t>
      </w:r>
    </w:p>
    <w:p w:rsidR="00585AFF" w:rsidRPr="0025327A" w:rsidRDefault="00585AFF" w:rsidP="00585AFF">
      <w:pPr>
        <w:pStyle w:val="Standardtext"/>
      </w:pPr>
      <w:r>
        <w:t>For compatibility reasons, the fields reflecting the company’s business profile as reported are stored in a distinct table, tbl_actor_2015, with a 1:1 relationship to tbl_report. In that table, insert one new record for each harvested report, setting the correct Report_submission_no an</w:t>
      </w:r>
      <w:r w:rsidRPr="0025327A">
        <w:t>d the flags corresponding to the business profile included in the report XML.</w:t>
      </w:r>
    </w:p>
    <w:p w:rsidR="00516D52" w:rsidRPr="0025327A" w:rsidRDefault="00516D52" w:rsidP="00516D52">
      <w:pPr>
        <w:pStyle w:val="Heading3"/>
      </w:pPr>
      <w:r w:rsidRPr="0025327A">
        <w:t>Storage of company affiliations in tbl_company_affiliations</w:t>
      </w:r>
    </w:p>
    <w:p w:rsidR="00516D52" w:rsidRPr="0025327A" w:rsidRDefault="00516D52" w:rsidP="00516D52">
      <w:pPr>
        <w:pStyle w:val="Standardtext"/>
      </w:pPr>
      <w:r w:rsidRPr="0025327A">
        <w:t>Company affiliations are reported and stored on a report-by-report basis. Therefore these records refer to reports and not to companies.</w:t>
      </w:r>
    </w:p>
    <w:p w:rsidR="00516D52" w:rsidRPr="0025327A" w:rsidRDefault="00516D52" w:rsidP="00516D52">
      <w:pPr>
        <w:pStyle w:val="Standardtext"/>
      </w:pPr>
      <w:r w:rsidRPr="0025327A">
        <w:t>Importation is straightforward. For every reported affiliation</w:t>
      </w:r>
    </w:p>
    <w:p w:rsidR="00516D52" w:rsidRPr="0025327A" w:rsidRDefault="00516D52" w:rsidP="00516D52">
      <w:pPr>
        <w:pStyle w:val="Standardtext"/>
        <w:numPr>
          <w:ilvl w:val="0"/>
          <w:numId w:val="42"/>
        </w:numPr>
      </w:pPr>
      <w:r w:rsidRPr="0025327A">
        <w:t>look up the internal ID of the reported affiliate. This can be done via a query on VAT_no in tbl_companies</w:t>
      </w:r>
      <w:r w:rsidR="002C15F5" w:rsidRPr="0025327A">
        <w:t>_data (where there exists a record in tbl_companies_map whose valid_dataset references the dataset_ID of that same data record - should yield only one result)</w:t>
      </w:r>
      <w:r w:rsidRPr="0025327A">
        <w:t>.</w:t>
      </w:r>
    </w:p>
    <w:p w:rsidR="00516D52" w:rsidRPr="0025327A" w:rsidRDefault="00516D52" w:rsidP="00516D52">
      <w:pPr>
        <w:pStyle w:val="Standardtext"/>
        <w:numPr>
          <w:ilvl w:val="0"/>
          <w:numId w:val="42"/>
        </w:numPr>
      </w:pPr>
      <w:r w:rsidRPr="0025327A">
        <w:t>Alternatively, if a portal code is provided, the internal ID can be looked up in tbl_companies_map.</w:t>
      </w:r>
    </w:p>
    <w:p w:rsidR="00516D52" w:rsidRPr="0025327A" w:rsidRDefault="00516D52" w:rsidP="00516D52">
      <w:pPr>
        <w:pStyle w:val="Standardtext"/>
      </w:pPr>
    </w:p>
    <w:p w:rsidR="00516D52" w:rsidRPr="0025327A" w:rsidRDefault="00516D52" w:rsidP="00516D52">
      <w:pPr>
        <w:pStyle w:val="Standardtext"/>
      </w:pPr>
      <w:r w:rsidRPr="0025327A">
        <w:t>When the ID is retrieved, create one record in tbl_affiliations, setting the following fields:</w:t>
      </w:r>
    </w:p>
    <w:p w:rsidR="00516D52" w:rsidRPr="0025327A" w:rsidRDefault="00516D52" w:rsidP="00516D52">
      <w:pPr>
        <w:pStyle w:val="Standardtext"/>
        <w:numPr>
          <w:ilvl w:val="0"/>
          <w:numId w:val="42"/>
        </w:numPr>
      </w:pPr>
      <w:r w:rsidRPr="0025327A">
        <w:t>report_submission_no to the report which is being processed (thus also identifying the reporting co</w:t>
      </w:r>
      <w:r w:rsidRPr="0025327A">
        <w:t>m</w:t>
      </w:r>
      <w:r w:rsidRPr="0025327A">
        <w:t>pany)</w:t>
      </w:r>
    </w:p>
    <w:p w:rsidR="00516D52" w:rsidRPr="0025327A" w:rsidRDefault="00516D52" w:rsidP="00516D52">
      <w:pPr>
        <w:pStyle w:val="Standardtext"/>
        <w:numPr>
          <w:ilvl w:val="0"/>
          <w:numId w:val="42"/>
        </w:numPr>
      </w:pPr>
      <w:r w:rsidRPr="0025327A">
        <w:t>affiliate_company_ID to the ID_internal of the affiliate company reported</w:t>
      </w:r>
    </w:p>
    <w:p w:rsidR="00F77887" w:rsidRPr="0025327A" w:rsidRDefault="00F77887" w:rsidP="00F77887">
      <w:pPr>
        <w:pStyle w:val="Standardtext"/>
        <w:numPr>
          <w:ilvl w:val="0"/>
          <w:numId w:val="42"/>
        </w:numPr>
      </w:pPr>
      <w:r w:rsidRPr="0025327A">
        <w:t>additional data as found in report in (technically redundant, but we want to be able to see what was wri</w:t>
      </w:r>
      <w:r w:rsidRPr="0025327A">
        <w:t>t</w:t>
      </w:r>
      <w:r w:rsidRPr="0025327A">
        <w:t>ten in a report)</w:t>
      </w:r>
    </w:p>
    <w:p w:rsidR="00F77887" w:rsidRPr="0025327A" w:rsidRDefault="00F77887" w:rsidP="00F77887">
      <w:pPr>
        <w:pStyle w:val="Standardtext"/>
        <w:numPr>
          <w:ilvl w:val="1"/>
          <w:numId w:val="42"/>
        </w:numPr>
      </w:pPr>
      <w:r w:rsidRPr="0025327A">
        <w:t>CompanyName</w:t>
      </w:r>
    </w:p>
    <w:p w:rsidR="00F77887" w:rsidRPr="0025327A" w:rsidRDefault="00F77887" w:rsidP="00F77887">
      <w:pPr>
        <w:pStyle w:val="Standardtext"/>
        <w:numPr>
          <w:ilvl w:val="1"/>
          <w:numId w:val="42"/>
        </w:numPr>
      </w:pPr>
      <w:r w:rsidRPr="0025327A">
        <w:t>EUBased</w:t>
      </w:r>
    </w:p>
    <w:p w:rsidR="00F77887" w:rsidRPr="0025327A" w:rsidRDefault="00F77887" w:rsidP="00F77887">
      <w:pPr>
        <w:pStyle w:val="Standardtext"/>
        <w:numPr>
          <w:ilvl w:val="1"/>
          <w:numId w:val="42"/>
        </w:numPr>
      </w:pPr>
      <w:r w:rsidRPr="0025327A">
        <w:t>EUVAT</w:t>
      </w:r>
    </w:p>
    <w:p w:rsidR="00F77887" w:rsidRPr="0025327A" w:rsidRDefault="00F77887" w:rsidP="00F77887">
      <w:pPr>
        <w:pStyle w:val="Standardtext"/>
        <w:numPr>
          <w:ilvl w:val="1"/>
          <w:numId w:val="42"/>
        </w:numPr>
      </w:pPr>
      <w:r w:rsidRPr="0025327A">
        <w:t>NonEUCountry</w:t>
      </w:r>
    </w:p>
    <w:p w:rsidR="00F77887" w:rsidRPr="0025327A" w:rsidRDefault="00F77887" w:rsidP="00F77887">
      <w:pPr>
        <w:pStyle w:val="Standardtext"/>
        <w:numPr>
          <w:ilvl w:val="1"/>
          <w:numId w:val="42"/>
        </w:numPr>
      </w:pPr>
      <w:r w:rsidRPr="0025327A">
        <w:t>NonEUDgClimaRegCode</w:t>
      </w:r>
    </w:p>
    <w:p w:rsidR="00F77887" w:rsidRPr="0025327A" w:rsidRDefault="00F77887" w:rsidP="00F77887">
      <w:pPr>
        <w:pStyle w:val="Standardtext"/>
        <w:numPr>
          <w:ilvl w:val="1"/>
          <w:numId w:val="42"/>
        </w:numPr>
      </w:pPr>
      <w:r w:rsidRPr="0025327A">
        <w:lastRenderedPageBreak/>
        <w:t>NonEURepName</w:t>
      </w:r>
    </w:p>
    <w:p w:rsidR="00F77887" w:rsidRPr="0025327A" w:rsidRDefault="00F77887" w:rsidP="00F77887">
      <w:pPr>
        <w:pStyle w:val="Standardtext"/>
        <w:numPr>
          <w:ilvl w:val="1"/>
          <w:numId w:val="42"/>
        </w:numPr>
      </w:pPr>
      <w:r w:rsidRPr="0025327A">
        <w:t>NonEURepVAT</w:t>
      </w:r>
    </w:p>
    <w:p w:rsidR="00516D52" w:rsidRPr="00516D52" w:rsidRDefault="00516D52" w:rsidP="00516D52">
      <w:pPr>
        <w:pStyle w:val="Standardtext"/>
      </w:pPr>
      <w:r w:rsidRPr="0025327A">
        <w:t>If the affiliate company cannot be found in company data, something went wrong as that report should never have passed QC in the first place. Please notify F-gas team.</w:t>
      </w:r>
    </w:p>
    <w:p w:rsidR="00F42610" w:rsidRDefault="00F42610" w:rsidP="00F42610">
      <w:pPr>
        <w:pStyle w:val="Heading3"/>
      </w:pPr>
      <w:r>
        <w:t>Store user-defined blends</w:t>
      </w:r>
    </w:p>
    <w:p w:rsidR="00D934D1" w:rsidRDefault="00D934D1" w:rsidP="00D934D1">
      <w:pPr>
        <w:pStyle w:val="Standardtext"/>
      </w:pPr>
      <w:r>
        <w:t>All user defined blends provided in this record shall be stored in FDB and checked manually. For each such blend, do the following:</w:t>
      </w:r>
    </w:p>
    <w:p w:rsidR="00D8126E" w:rsidRPr="00D8126E" w:rsidRDefault="00C677A6" w:rsidP="00C359E6">
      <w:pPr>
        <w:pStyle w:val="Standardtext"/>
        <w:numPr>
          <w:ilvl w:val="0"/>
          <w:numId w:val="36"/>
        </w:numPr>
      </w:pPr>
      <w:r>
        <w:t>Reporting in 2016 and beyond:</w:t>
      </w:r>
      <w:r w:rsidR="00D8126E">
        <w:t xml:space="preserve"> check for existence o</w:t>
      </w:r>
      <w:r>
        <w:t xml:space="preserve">f this exact composition in FDB </w:t>
      </w:r>
      <w:r w:rsidRPr="00C677A6">
        <w:rPr>
          <w:highlight w:val="yellow"/>
        </w:rPr>
        <w:t>(method to be d</w:t>
      </w:r>
      <w:r w:rsidRPr="00C677A6">
        <w:rPr>
          <w:highlight w:val="yellow"/>
        </w:rPr>
        <w:t>e</w:t>
      </w:r>
      <w:r w:rsidRPr="00C677A6">
        <w:rPr>
          <w:highlight w:val="yellow"/>
        </w:rPr>
        <w:t>tailed)</w:t>
      </w:r>
    </w:p>
    <w:p w:rsidR="00D934D1" w:rsidRDefault="00D934D1" w:rsidP="00C359E6">
      <w:pPr>
        <w:pStyle w:val="Standardtext"/>
        <w:numPr>
          <w:ilvl w:val="0"/>
          <w:numId w:val="36"/>
        </w:numPr>
      </w:pPr>
      <w:r>
        <w:rPr>
          <w:b/>
        </w:rPr>
        <w:t>Create new record in tbl_gases</w:t>
      </w:r>
      <w:r>
        <w:t>, setting the following fields:</w:t>
      </w:r>
    </w:p>
    <w:p w:rsidR="00D934D1" w:rsidRDefault="00D934D1" w:rsidP="00C359E6">
      <w:pPr>
        <w:pStyle w:val="Standardtext"/>
        <w:numPr>
          <w:ilvl w:val="1"/>
          <w:numId w:val="36"/>
        </w:numPr>
      </w:pPr>
      <w:r>
        <w:rPr>
          <w:b/>
        </w:rPr>
        <w:t>sortkey</w:t>
      </w:r>
      <w:r>
        <w:t xml:space="preserve"> to 400</w:t>
      </w:r>
    </w:p>
    <w:p w:rsidR="00D934D1" w:rsidRDefault="00D934D1" w:rsidP="00C359E6">
      <w:pPr>
        <w:pStyle w:val="Standardtext"/>
        <w:numPr>
          <w:ilvl w:val="1"/>
          <w:numId w:val="36"/>
        </w:numPr>
      </w:pPr>
      <w:r>
        <w:rPr>
          <w:b/>
        </w:rPr>
        <w:t>custom</w:t>
      </w:r>
      <w:r>
        <w:t xml:space="preserve"> </w:t>
      </w:r>
      <w:r w:rsidR="0052742D">
        <w:t xml:space="preserve">and </w:t>
      </w:r>
      <w:r w:rsidR="0052742D" w:rsidRPr="0052742D">
        <w:rPr>
          <w:b/>
        </w:rPr>
        <w:t xml:space="preserve">blend </w:t>
      </w:r>
      <w:r>
        <w:t>to TRUE</w:t>
      </w:r>
    </w:p>
    <w:p w:rsidR="00D934D1" w:rsidRDefault="00D934D1" w:rsidP="00C359E6">
      <w:pPr>
        <w:pStyle w:val="Standardtext"/>
        <w:numPr>
          <w:ilvl w:val="1"/>
          <w:numId w:val="36"/>
        </w:numPr>
      </w:pPr>
      <w:r>
        <w:rPr>
          <w:b/>
        </w:rPr>
        <w:t>reported_trade_name</w:t>
      </w:r>
      <w:r>
        <w:t xml:space="preserve"> to </w:t>
      </w:r>
      <w:r w:rsidR="00C677A6">
        <w:t xml:space="preserve">“New mixture: “ &amp; </w:t>
      </w:r>
      <w:r>
        <w:t>trade name of gas as reported</w:t>
      </w:r>
      <w:r w:rsidR="00C677A6">
        <w:t xml:space="preserve"> (this is redundant in order to very clearly mark user reported mixtures for all users of the database)</w:t>
      </w:r>
    </w:p>
    <w:p w:rsidR="000B6D97" w:rsidRDefault="000B6D97" w:rsidP="00C359E6">
      <w:pPr>
        <w:pStyle w:val="Standardtext"/>
        <w:numPr>
          <w:ilvl w:val="1"/>
          <w:numId w:val="36"/>
        </w:numPr>
      </w:pPr>
      <w:r>
        <w:rPr>
          <w:b/>
        </w:rPr>
        <w:t>reported_in</w:t>
      </w:r>
      <w:r>
        <w:t xml:space="preserve"> to report_submission_no of report which this gas was reported for. </w:t>
      </w:r>
    </w:p>
    <w:p w:rsidR="00F04E55" w:rsidRDefault="00F04E55" w:rsidP="00C359E6">
      <w:pPr>
        <w:pStyle w:val="Standardtext"/>
        <w:numPr>
          <w:ilvl w:val="0"/>
          <w:numId w:val="36"/>
        </w:numPr>
      </w:pPr>
      <w:r>
        <w:rPr>
          <w:b/>
        </w:rPr>
        <w:t>Store composition data in tbl_blendcomposition</w:t>
      </w:r>
    </w:p>
    <w:p w:rsidR="00F04E55" w:rsidRDefault="00F04E55" w:rsidP="00C359E6">
      <w:pPr>
        <w:pStyle w:val="Standardtext"/>
        <w:numPr>
          <w:ilvl w:val="1"/>
          <w:numId w:val="36"/>
        </w:numPr>
      </w:pPr>
      <w:r>
        <w:t>Create one record per component, setting the following fields:</w:t>
      </w:r>
    </w:p>
    <w:p w:rsidR="00F04E55" w:rsidRDefault="00F04E55" w:rsidP="00C359E6">
      <w:pPr>
        <w:pStyle w:val="Standardtext"/>
        <w:numPr>
          <w:ilvl w:val="2"/>
          <w:numId w:val="36"/>
        </w:numPr>
      </w:pPr>
      <w:r>
        <w:t>Gas_ID to ID of new mixture</w:t>
      </w:r>
    </w:p>
    <w:p w:rsidR="00F04E55" w:rsidRDefault="00F04E55" w:rsidP="00C359E6">
      <w:pPr>
        <w:pStyle w:val="Standardtext"/>
        <w:numPr>
          <w:ilvl w:val="2"/>
          <w:numId w:val="36"/>
        </w:numPr>
      </w:pPr>
      <w:r>
        <w:t>Component_ID to ID of component</w:t>
      </w:r>
    </w:p>
    <w:p w:rsidR="00F04E55" w:rsidRDefault="00F04E55" w:rsidP="00C359E6">
      <w:pPr>
        <w:pStyle w:val="Standardtext"/>
        <w:numPr>
          <w:ilvl w:val="2"/>
          <w:numId w:val="36"/>
        </w:numPr>
      </w:pPr>
      <w:r>
        <w:t>Percentage to that component’s share in the mixture</w:t>
      </w:r>
      <w:r w:rsidR="009958EA">
        <w:t xml:space="preserve"> (float 0–1)</w:t>
      </w:r>
    </w:p>
    <w:p w:rsidR="00F04E55" w:rsidRPr="0025327A" w:rsidRDefault="009958EA" w:rsidP="008019A2">
      <w:pPr>
        <w:pStyle w:val="Standardtext"/>
        <w:pageBreakBefore/>
        <w:numPr>
          <w:ilvl w:val="2"/>
          <w:numId w:val="36"/>
        </w:numPr>
        <w:ind w:hanging="181"/>
      </w:pPr>
      <w:r>
        <w:rPr>
          <w:b/>
        </w:rPr>
        <w:lastRenderedPageBreak/>
        <w:t>Only f</w:t>
      </w:r>
      <w:r w:rsidR="00F04E55">
        <w:rPr>
          <w:b/>
        </w:rPr>
        <w:t>or “other” compon</w:t>
      </w:r>
      <w:r w:rsidR="00F04E55" w:rsidRPr="0025327A">
        <w:rPr>
          <w:b/>
        </w:rPr>
        <w:t>ents</w:t>
      </w:r>
      <w:r w:rsidR="00F04E55" w:rsidRPr="0025327A">
        <w:t>: reported_other_explanation to description of “other” component as provided by reporter.</w:t>
      </w:r>
    </w:p>
    <w:p w:rsidR="00F04E55" w:rsidRPr="0025327A" w:rsidRDefault="00D934D1" w:rsidP="008019A2">
      <w:pPr>
        <w:pStyle w:val="Standardtext"/>
        <w:numPr>
          <w:ilvl w:val="0"/>
          <w:numId w:val="36"/>
        </w:numPr>
        <w:ind w:left="714" w:hanging="357"/>
      </w:pPr>
      <w:r w:rsidRPr="0025327A">
        <w:rPr>
          <w:b/>
        </w:rPr>
        <w:t>Have FDB generate a composition string</w:t>
      </w:r>
      <w:r w:rsidR="00F04E55" w:rsidRPr="0025327A">
        <w:rPr>
          <w:b/>
        </w:rPr>
        <w:t xml:space="preserve"> as a name </w:t>
      </w:r>
    </w:p>
    <w:p w:rsidR="00F04E55" w:rsidRPr="0025327A" w:rsidRDefault="00F04E55" w:rsidP="00F04E55">
      <w:pPr>
        <w:pStyle w:val="Standardtext"/>
        <w:ind w:left="720"/>
      </w:pPr>
      <w:r w:rsidRPr="0025327A">
        <w:rPr>
          <w:b/>
        </w:rPr>
        <w:t>Depending on what’s easier to program, either</w:t>
      </w:r>
    </w:p>
    <w:p w:rsidR="00F04E55" w:rsidRPr="0025327A" w:rsidRDefault="00D934D1" w:rsidP="00C359E6">
      <w:pPr>
        <w:pStyle w:val="Standardtext"/>
        <w:numPr>
          <w:ilvl w:val="1"/>
          <w:numId w:val="36"/>
        </w:numPr>
      </w:pPr>
      <w:r w:rsidRPr="0025327A">
        <w:t xml:space="preserve">Query “qry_gas_compositions” for </w:t>
      </w:r>
      <w:r w:rsidR="00F04E55" w:rsidRPr="0025327A">
        <w:t>Gas_ID (autonumber) of new gas</w:t>
      </w:r>
    </w:p>
    <w:p w:rsidR="00D934D1" w:rsidRPr="0025327A" w:rsidRDefault="00F04E55" w:rsidP="00C359E6">
      <w:pPr>
        <w:pStyle w:val="Standardtext"/>
        <w:numPr>
          <w:ilvl w:val="1"/>
          <w:numId w:val="36"/>
        </w:numPr>
        <w:jc w:val="left"/>
        <w:rPr>
          <w:rStyle w:val="fixedwidthZchn"/>
          <w:rFonts w:asciiTheme="minorHAnsi" w:hAnsiTheme="minorHAnsi" w:cs="Times New Roman"/>
        </w:rPr>
      </w:pPr>
      <w:r w:rsidRPr="0025327A">
        <w:t xml:space="preserve">Set gas_name_display of new tbl_gases record to </w:t>
      </w:r>
      <w:r w:rsidRPr="0025327A">
        <w:rPr>
          <w:rStyle w:val="fixedwidthZchn"/>
        </w:rPr>
        <w:t>“Mix: “ &amp; qry_gas_compositions.Composition</w:t>
      </w:r>
    </w:p>
    <w:p w:rsidR="00F04E55" w:rsidRPr="0025327A" w:rsidRDefault="00F04E55" w:rsidP="00F04E55">
      <w:pPr>
        <w:pStyle w:val="Standardtext"/>
        <w:ind w:left="720"/>
        <w:rPr>
          <w:b/>
        </w:rPr>
      </w:pPr>
      <w:r w:rsidRPr="0025327A">
        <w:rPr>
          <w:b/>
        </w:rPr>
        <w:t>OR</w:t>
      </w:r>
    </w:p>
    <w:p w:rsidR="00F04E55" w:rsidRPr="0025327A" w:rsidRDefault="00F04E55" w:rsidP="00C359E6">
      <w:pPr>
        <w:pStyle w:val="Standardtext"/>
        <w:numPr>
          <w:ilvl w:val="1"/>
          <w:numId w:val="36"/>
        </w:numPr>
      </w:pPr>
      <w:r w:rsidRPr="0025327A">
        <w:t>Run GetCompositionString(int) function of FDB with Gas_ID (autonumber) as argument</w:t>
      </w:r>
      <w:r w:rsidR="007608B7" w:rsidRPr="0025327A">
        <w:t>, it will return a string</w:t>
      </w:r>
    </w:p>
    <w:p w:rsidR="00F04E55" w:rsidRPr="0025327A" w:rsidRDefault="00F04E55" w:rsidP="00C359E6">
      <w:pPr>
        <w:pStyle w:val="Standardtext"/>
        <w:numPr>
          <w:ilvl w:val="1"/>
          <w:numId w:val="36"/>
        </w:numPr>
        <w:rPr>
          <w:rStyle w:val="fixedwidthZchn"/>
          <w:rFonts w:asciiTheme="minorHAnsi" w:hAnsiTheme="minorHAnsi" w:cs="Times New Roman"/>
        </w:rPr>
      </w:pPr>
      <w:r w:rsidRPr="0025327A">
        <w:t xml:space="preserve">Set gas_name_display of new tbl_gases record to </w:t>
      </w:r>
      <w:r w:rsidRPr="0025327A">
        <w:rPr>
          <w:rStyle w:val="fixedwidthZchn"/>
        </w:rPr>
        <w:t>“Mix: “ &amp; [result of function]</w:t>
      </w:r>
    </w:p>
    <w:p w:rsidR="00F04E55" w:rsidRPr="0025327A" w:rsidRDefault="00F04E55" w:rsidP="00C359E6">
      <w:pPr>
        <w:pStyle w:val="Standardtext"/>
        <w:numPr>
          <w:ilvl w:val="0"/>
          <w:numId w:val="36"/>
        </w:numPr>
      </w:pPr>
      <w:r w:rsidRPr="0025327A">
        <w:rPr>
          <w:b/>
        </w:rPr>
        <w:t>Create QC tasks related to new custom blends</w:t>
      </w:r>
    </w:p>
    <w:p w:rsidR="0052742D" w:rsidRPr="0025327A" w:rsidRDefault="0052742D" w:rsidP="0052742D">
      <w:pPr>
        <w:pStyle w:val="Standardtext"/>
        <w:ind w:left="360"/>
      </w:pPr>
      <w:r w:rsidRPr="0025327A">
        <w:t>These records in tbl_qc_tasks are linked to multiple elements to facilitate finding open questions related to them.</w:t>
      </w:r>
    </w:p>
    <w:p w:rsidR="00F04E55" w:rsidRDefault="00F04E55" w:rsidP="00C359E6">
      <w:pPr>
        <w:pStyle w:val="Standardtext"/>
        <w:numPr>
          <w:ilvl w:val="1"/>
          <w:numId w:val="36"/>
        </w:numPr>
      </w:pPr>
      <w:r w:rsidRPr="0025327A">
        <w:t>All custom blends: Create one recor</w:t>
      </w:r>
      <w:r>
        <w:t>d in tbl_qc_tasks. Set the following fields</w:t>
      </w:r>
    </w:p>
    <w:p w:rsidR="00F04E55" w:rsidRDefault="00F04E55" w:rsidP="00C359E6">
      <w:pPr>
        <w:pStyle w:val="Standardtext"/>
        <w:numPr>
          <w:ilvl w:val="2"/>
          <w:numId w:val="36"/>
        </w:numPr>
      </w:pPr>
      <w:r>
        <w:t>gas_ID to ID of new blend</w:t>
      </w:r>
    </w:p>
    <w:p w:rsidR="00D8126E" w:rsidRDefault="00D8126E" w:rsidP="00C359E6">
      <w:pPr>
        <w:pStyle w:val="Standardtext"/>
        <w:numPr>
          <w:ilvl w:val="2"/>
          <w:numId w:val="36"/>
        </w:numPr>
      </w:pPr>
      <w:r>
        <w:t>Report_submission_no to the report where it was defined</w:t>
      </w:r>
    </w:p>
    <w:p w:rsidR="004A2117" w:rsidRDefault="00F04E55" w:rsidP="004A2117">
      <w:pPr>
        <w:pStyle w:val="Standardtext"/>
        <w:numPr>
          <w:ilvl w:val="2"/>
          <w:numId w:val="36"/>
        </w:numPr>
      </w:pPr>
      <w:r>
        <w:t>type_ID to 200 (refers to checking composition of a new blend)</w:t>
      </w:r>
    </w:p>
    <w:p w:rsidR="00F04E55" w:rsidRDefault="00F04E55" w:rsidP="00C359E6">
      <w:pPr>
        <w:pStyle w:val="Standardtext"/>
        <w:numPr>
          <w:ilvl w:val="1"/>
          <w:numId w:val="36"/>
        </w:numPr>
      </w:pPr>
      <w:r>
        <w:t>Custom blends with “other” components: Create another record in tbl_qc_tasks. Set</w:t>
      </w:r>
    </w:p>
    <w:p w:rsidR="00F04E55" w:rsidRDefault="00F04E55" w:rsidP="00C359E6">
      <w:pPr>
        <w:pStyle w:val="Standardtext"/>
        <w:numPr>
          <w:ilvl w:val="2"/>
          <w:numId w:val="36"/>
        </w:numPr>
      </w:pPr>
      <w:r>
        <w:t>gas_ID to ID of new blend</w:t>
      </w:r>
    </w:p>
    <w:p w:rsidR="00D8126E" w:rsidRDefault="00D8126E" w:rsidP="00C359E6">
      <w:pPr>
        <w:pStyle w:val="Standardtext"/>
        <w:numPr>
          <w:ilvl w:val="2"/>
          <w:numId w:val="36"/>
        </w:numPr>
      </w:pPr>
      <w:r>
        <w:t>Report_submission_no to the report where it was defined</w:t>
      </w:r>
    </w:p>
    <w:p w:rsidR="00F04E55" w:rsidRPr="00F04E55" w:rsidRDefault="00F04E55" w:rsidP="00C359E6">
      <w:pPr>
        <w:pStyle w:val="Standardtext"/>
        <w:numPr>
          <w:ilvl w:val="2"/>
          <w:numId w:val="36"/>
        </w:numPr>
      </w:pPr>
      <w:r>
        <w:t>type_ID to 81 (checking of “other” components for validity)</w:t>
      </w:r>
    </w:p>
    <w:p w:rsidR="009958EA" w:rsidRDefault="00F42610" w:rsidP="009958EA">
      <w:pPr>
        <w:pStyle w:val="Heading3"/>
      </w:pPr>
      <w:bookmarkStart w:id="10" w:name="_Ref406490483"/>
      <w:r>
        <w:t>Store and validate reported values</w:t>
      </w:r>
      <w:bookmarkEnd w:id="10"/>
    </w:p>
    <w:p w:rsidR="00B41C43" w:rsidRDefault="00B41C43" w:rsidP="009958EA">
      <w:pPr>
        <w:pStyle w:val="Standardtext"/>
      </w:pPr>
      <w:r>
        <w:t>Store</w:t>
      </w:r>
      <w:r w:rsidR="009958EA">
        <w:t xml:space="preserve"> each </w:t>
      </w:r>
      <w:r w:rsidR="009958EA">
        <w:rPr>
          <w:b/>
        </w:rPr>
        <w:t>reported value</w:t>
      </w:r>
      <w:r w:rsidR="009958EA">
        <w:t>, that is, those entered directly by the reporting company</w:t>
      </w:r>
      <w:r>
        <w:t xml:space="preserve">. </w:t>
      </w:r>
      <w:r>
        <w:rPr>
          <w:b/>
        </w:rPr>
        <w:t>Calculated values</w:t>
      </w:r>
      <w:r>
        <w:t xml:space="preserve"> will not be stored save the </w:t>
      </w:r>
      <w:r w:rsidR="00817AED">
        <w:t>specific charges of gases in products in sheet 11</w:t>
      </w:r>
      <w:r>
        <w:t xml:space="preserve"> </w:t>
      </w:r>
      <w:r w:rsidR="00817AED">
        <w:t>(see</w:t>
      </w:r>
      <w:r>
        <w:t xml:space="preserve"> step </w:t>
      </w:r>
      <w:r w:rsidR="001D6D96">
        <w:fldChar w:fldCharType="begin"/>
      </w:r>
      <w:r>
        <w:instrText xml:space="preserve"> REF _Ref406690230 \r \h </w:instrText>
      </w:r>
      <w:r w:rsidR="001D6D96">
        <w:fldChar w:fldCharType="separate"/>
      </w:r>
      <w:r w:rsidR="00D42127">
        <w:t>2.3.10</w:t>
      </w:r>
      <w:r w:rsidR="001D6D96">
        <w:fldChar w:fldCharType="end"/>
      </w:r>
      <w:r w:rsidR="00817AED">
        <w:t>)</w:t>
      </w:r>
      <w:r>
        <w:t>.</w:t>
      </w:r>
    </w:p>
    <w:p w:rsidR="009958EA" w:rsidRDefault="00B41C43" w:rsidP="009958EA">
      <w:pPr>
        <w:pStyle w:val="Standardtext"/>
      </w:pPr>
      <w:r>
        <w:t xml:space="preserve">For each reported value, </w:t>
      </w:r>
      <w:r w:rsidR="009958EA">
        <w:t>create one record in tbl_value, setting the following fields:</w:t>
      </w:r>
    </w:p>
    <w:p w:rsidR="009958EA" w:rsidRDefault="009958EA" w:rsidP="00C359E6">
      <w:pPr>
        <w:pStyle w:val="Standardtext"/>
        <w:numPr>
          <w:ilvl w:val="0"/>
          <w:numId w:val="37"/>
        </w:numPr>
      </w:pPr>
      <w:r w:rsidRPr="009C3CB3">
        <w:rPr>
          <w:b/>
        </w:rPr>
        <w:t>Report_submission_no</w:t>
      </w:r>
      <w:r>
        <w:t xml:space="preserve"> to ID of report</w:t>
      </w:r>
      <w:r w:rsidR="00500ED7">
        <w:t>.</w:t>
      </w:r>
    </w:p>
    <w:p w:rsidR="009958EA" w:rsidRDefault="009958EA" w:rsidP="00C359E6">
      <w:pPr>
        <w:pStyle w:val="Standardtext"/>
        <w:numPr>
          <w:ilvl w:val="0"/>
          <w:numId w:val="37"/>
        </w:numPr>
      </w:pPr>
      <w:r w:rsidRPr="009C3CB3">
        <w:rPr>
          <w:b/>
        </w:rPr>
        <w:t>Transaction_ID</w:t>
      </w:r>
      <w:r>
        <w:t xml:space="preserve"> to </w:t>
      </w:r>
      <w:r w:rsidRPr="009958EA">
        <w:rPr>
          <w:b/>
        </w:rPr>
        <w:t>numerical code</w:t>
      </w:r>
      <w:r>
        <w:t xml:space="preserve"> of transaction in question. This is </w:t>
      </w:r>
      <w:r>
        <w:rPr>
          <w:b/>
        </w:rPr>
        <w:t>not</w:t>
      </w:r>
      <w:r>
        <w:t xml:space="preserve"> the 2E, 2A, … code from the form</w:t>
      </w:r>
      <w:r w:rsidR="009C3CB3">
        <w:t>, which is stored in code_2015 of tbl_transaction, but the internal ID which is stored in Transaction_ID of tbl_transaction</w:t>
      </w:r>
      <w:r>
        <w:t xml:space="preserve">! </w:t>
      </w:r>
      <w:r w:rsidR="00500ED7">
        <w:t xml:space="preserve">If unsure, </w:t>
      </w:r>
      <w:r>
        <w:t xml:space="preserve">query tbl_transaction for the new “2E” style code </w:t>
      </w:r>
      <w:r w:rsidR="009C3CB3">
        <w:t>(</w:t>
      </w:r>
      <w:r>
        <w:t>field code_2015</w:t>
      </w:r>
      <w:r w:rsidR="009C3CB3">
        <w:t>)</w:t>
      </w:r>
      <w:r>
        <w:t xml:space="preserve"> to retrieve the matching Transaction_ID</w:t>
      </w:r>
      <w:r w:rsidR="00500ED7">
        <w:t>.</w:t>
      </w:r>
    </w:p>
    <w:p w:rsidR="009C3CB3" w:rsidRDefault="009C3CB3" w:rsidP="00C359E6">
      <w:pPr>
        <w:pStyle w:val="Standardtext"/>
        <w:numPr>
          <w:ilvl w:val="0"/>
          <w:numId w:val="37"/>
        </w:numPr>
      </w:pPr>
      <w:r w:rsidRPr="009C3CB3">
        <w:rPr>
          <w:b/>
        </w:rPr>
        <w:t>Gas_ID</w:t>
      </w:r>
      <w:r>
        <w:t xml:space="preserve">: </w:t>
      </w:r>
      <w:r w:rsidR="00EF5437">
        <w:t xml:space="preserve">If this value refers to a particular gas, set this to </w:t>
      </w:r>
      <w:r>
        <w:t>ID of gas, mixture or custom mixture for which transaction is reported</w:t>
      </w:r>
    </w:p>
    <w:p w:rsidR="00C677A6" w:rsidRDefault="00C677A6" w:rsidP="00C677A6">
      <w:pPr>
        <w:pStyle w:val="Standardtext"/>
        <w:numPr>
          <w:ilvl w:val="1"/>
          <w:numId w:val="37"/>
        </w:numPr>
      </w:pPr>
      <w:r w:rsidRPr="00C677A6">
        <w:rPr>
          <w:b/>
        </w:rPr>
        <w:t>Exception:</w:t>
      </w:r>
      <w:r>
        <w:rPr>
          <w:b/>
        </w:rPr>
        <w:t xml:space="preserve"> </w:t>
      </w:r>
      <w:r>
        <w:t>reported amounts of product in section 11 do not relate to a particular gas; they receive a transaction ID, but not a Gas ID</w:t>
      </w:r>
    </w:p>
    <w:p w:rsidR="009C3CB3" w:rsidRPr="009C3CB3" w:rsidRDefault="009C3CB3" w:rsidP="00C359E6">
      <w:pPr>
        <w:pStyle w:val="Standardtext"/>
        <w:numPr>
          <w:ilvl w:val="0"/>
          <w:numId w:val="37"/>
        </w:numPr>
      </w:pPr>
      <w:r>
        <w:rPr>
          <w:b/>
        </w:rPr>
        <w:t xml:space="preserve">For transactions with an EU trade partner specified: </w:t>
      </w:r>
      <w:r w:rsidRPr="009C3CB3">
        <w:rPr>
          <w:b/>
          <w:highlight w:val="yellow"/>
        </w:rPr>
        <w:t>(list goes here)</w:t>
      </w:r>
    </w:p>
    <w:p w:rsidR="009C3CB3" w:rsidRDefault="009C3CB3" w:rsidP="00C359E6">
      <w:pPr>
        <w:pStyle w:val="Standardtext"/>
        <w:numPr>
          <w:ilvl w:val="1"/>
          <w:numId w:val="37"/>
        </w:numPr>
      </w:pPr>
      <w:r>
        <w:t>trade_partner_ID to ID_internal of partner company</w:t>
      </w:r>
      <w:r w:rsidR="0052742D">
        <w:t xml:space="preserve"> (not necessary for 5C_voluntary)</w:t>
      </w:r>
    </w:p>
    <w:p w:rsidR="009C3CB3" w:rsidRDefault="009C3CB3" w:rsidP="00C359E6">
      <w:pPr>
        <w:pStyle w:val="Standardtext"/>
        <w:numPr>
          <w:ilvl w:val="1"/>
          <w:numId w:val="37"/>
        </w:numPr>
      </w:pPr>
      <w:r>
        <w:t>trade_partne</w:t>
      </w:r>
      <w:r w:rsidRPr="00EF5437">
        <w:t>r_name to na</w:t>
      </w:r>
      <w:r>
        <w:t>me as provided</w:t>
      </w:r>
    </w:p>
    <w:p w:rsidR="009C3CB3" w:rsidRDefault="009C3CB3" w:rsidP="00C359E6">
      <w:pPr>
        <w:pStyle w:val="Standardtext"/>
        <w:numPr>
          <w:ilvl w:val="1"/>
          <w:numId w:val="37"/>
        </w:numPr>
      </w:pPr>
      <w:r>
        <w:t>trade_partner_EU defaults to TRUE</w:t>
      </w:r>
    </w:p>
    <w:p w:rsidR="009C3CB3" w:rsidRDefault="009C3CB3" w:rsidP="00C359E6">
      <w:pPr>
        <w:pStyle w:val="Standardtext"/>
        <w:numPr>
          <w:ilvl w:val="1"/>
          <w:numId w:val="37"/>
        </w:numPr>
      </w:pPr>
      <w:r>
        <w:t>trade_partner_EU_VAT_no to VAT No. as specified</w:t>
      </w:r>
    </w:p>
    <w:p w:rsidR="009C3CB3" w:rsidRPr="009C3CB3" w:rsidRDefault="009C3CB3" w:rsidP="00C359E6">
      <w:pPr>
        <w:pStyle w:val="Standardtext"/>
        <w:numPr>
          <w:ilvl w:val="0"/>
          <w:numId w:val="37"/>
        </w:numPr>
      </w:pPr>
      <w:r>
        <w:rPr>
          <w:b/>
        </w:rPr>
        <w:t>For transactions with a non-EU trade partner specified:</w:t>
      </w:r>
    </w:p>
    <w:p w:rsidR="009C3CB3" w:rsidRDefault="009C3CB3" w:rsidP="00C359E6">
      <w:pPr>
        <w:pStyle w:val="Standardtext"/>
        <w:numPr>
          <w:ilvl w:val="1"/>
          <w:numId w:val="37"/>
        </w:numPr>
      </w:pPr>
      <w:r>
        <w:t>trade_partner_ID to</w:t>
      </w:r>
      <w:r w:rsidR="0052742D">
        <w:t xml:space="preserve"> ID_internal of partner company (not necessary for 5C_voluntary) </w:t>
      </w:r>
    </w:p>
    <w:p w:rsidR="009C3CB3" w:rsidRDefault="009C3CB3" w:rsidP="00C359E6">
      <w:pPr>
        <w:pStyle w:val="Standardtext"/>
        <w:numPr>
          <w:ilvl w:val="1"/>
          <w:numId w:val="37"/>
        </w:numPr>
      </w:pPr>
      <w:r>
        <w:lastRenderedPageBreak/>
        <w:t>trade_partner_name to name as provided</w:t>
      </w:r>
    </w:p>
    <w:p w:rsidR="009C3CB3" w:rsidRDefault="009C3CB3" w:rsidP="00C359E6">
      <w:pPr>
        <w:pStyle w:val="Standardtext"/>
        <w:numPr>
          <w:ilvl w:val="1"/>
          <w:numId w:val="37"/>
        </w:numPr>
      </w:pPr>
      <w:r>
        <w:t>trade_partner_EU to FALSE</w:t>
      </w:r>
    </w:p>
    <w:p w:rsidR="009C3CB3" w:rsidRDefault="009C3CB3" w:rsidP="00C359E6">
      <w:pPr>
        <w:pStyle w:val="Standardtext"/>
        <w:numPr>
          <w:ilvl w:val="1"/>
          <w:numId w:val="37"/>
        </w:numPr>
      </w:pPr>
      <w:r>
        <w:t>trade_partner_nonEU_</w:t>
      </w:r>
      <w:r w:rsidRPr="00EF5437">
        <w:t>OR_name to</w:t>
      </w:r>
      <w:r>
        <w:t xml:space="preserve"> name of OR as provided</w:t>
      </w:r>
    </w:p>
    <w:p w:rsidR="009C3CB3" w:rsidRDefault="009C3CB3" w:rsidP="00C359E6">
      <w:pPr>
        <w:pStyle w:val="Standardtext"/>
        <w:numPr>
          <w:ilvl w:val="1"/>
          <w:numId w:val="37"/>
        </w:numPr>
      </w:pPr>
      <w:r>
        <w:t>trade_partner_nonEU_OR_VAT_no to VAT No. of OR as provided</w:t>
      </w:r>
    </w:p>
    <w:p w:rsidR="009C3CB3" w:rsidRDefault="009C3CB3" w:rsidP="00C359E6">
      <w:pPr>
        <w:pStyle w:val="Standardtext"/>
        <w:numPr>
          <w:ilvl w:val="1"/>
          <w:numId w:val="37"/>
        </w:numPr>
      </w:pPr>
      <w:r>
        <w:t>trade_partner_nonEU_portal_code to ECAS portal code of trade partner, if available</w:t>
      </w:r>
    </w:p>
    <w:p w:rsidR="009C3CB3" w:rsidRDefault="009C3CB3" w:rsidP="00C359E6">
      <w:pPr>
        <w:pStyle w:val="Standardtext"/>
        <w:numPr>
          <w:ilvl w:val="1"/>
          <w:numId w:val="37"/>
        </w:numPr>
      </w:pPr>
      <w:r>
        <w:t>trade_partner_nonEU_country to two-letter code of trade partner country as provided</w:t>
      </w:r>
    </w:p>
    <w:p w:rsidR="009C3CB3" w:rsidRPr="009C3CB3" w:rsidRDefault="009C3CB3" w:rsidP="00C359E6">
      <w:pPr>
        <w:pStyle w:val="Standardtext"/>
        <w:numPr>
          <w:ilvl w:val="0"/>
          <w:numId w:val="37"/>
        </w:numPr>
      </w:pPr>
      <w:r>
        <w:rPr>
          <w:b/>
        </w:rPr>
        <w:t>For transactions with a voluntary or mandatory explanation attached:</w:t>
      </w:r>
    </w:p>
    <w:p w:rsidR="009C3CB3" w:rsidRDefault="009C3CB3" w:rsidP="00C359E6">
      <w:pPr>
        <w:pStyle w:val="Standardtext"/>
        <w:numPr>
          <w:ilvl w:val="1"/>
          <w:numId w:val="37"/>
        </w:numPr>
      </w:pPr>
      <w:r>
        <w:t>Use description_reporter to store explanations provided by company.</w:t>
      </w:r>
    </w:p>
    <w:p w:rsidR="00B41C43" w:rsidRDefault="00B41C43" w:rsidP="00C359E6">
      <w:pPr>
        <w:pStyle w:val="Standardtext"/>
        <w:numPr>
          <w:ilvl w:val="1"/>
          <w:numId w:val="37"/>
        </w:numPr>
      </w:pPr>
      <w:r>
        <w:t xml:space="preserve">Use description_reporter_transaction for section 11, where there may be an explanation provided for a whole product category which would thus apply to all values reported for this product category. Store these explanations in description_reporter_transaction of all the related values. </w:t>
      </w:r>
      <w:r w:rsidRPr="00817AED">
        <w:rPr>
          <w:highlight w:val="yellow"/>
        </w:rPr>
        <w:t xml:space="preserve">The transactions where this </w:t>
      </w:r>
      <w:r w:rsidR="00817AED" w:rsidRPr="00817AED">
        <w:rPr>
          <w:highlight w:val="yellow"/>
        </w:rPr>
        <w:t>applies</w:t>
      </w:r>
      <w:r w:rsidRPr="00817AED">
        <w:rPr>
          <w:highlight w:val="yellow"/>
        </w:rPr>
        <w:t xml:space="preserve"> are: 11A3, 11A9, 11A12, 11B3, 11B5, 11B7, 11B9, 11D1-3, 11E4, 11F9, 11H1-4, 11P.</w:t>
      </w:r>
    </w:p>
    <w:p w:rsidR="009C3CB3" w:rsidRDefault="009C3CB3" w:rsidP="00C359E6">
      <w:pPr>
        <w:pStyle w:val="Standardtext"/>
        <w:numPr>
          <w:ilvl w:val="0"/>
          <w:numId w:val="37"/>
        </w:numPr>
      </w:pPr>
      <w:r w:rsidRPr="009C3CB3">
        <w:rPr>
          <w:b/>
        </w:rPr>
        <w:t>num_value</w:t>
      </w:r>
      <w:r>
        <w:t xml:space="preserve"> to numerical value as reported</w:t>
      </w:r>
    </w:p>
    <w:p w:rsidR="005108E4" w:rsidRPr="005108E4" w:rsidRDefault="005108E4" w:rsidP="00C359E6">
      <w:pPr>
        <w:pStyle w:val="Standardtext"/>
        <w:numPr>
          <w:ilvl w:val="0"/>
          <w:numId w:val="37"/>
        </w:numPr>
      </w:pPr>
      <w:r>
        <w:rPr>
          <w:b/>
        </w:rPr>
        <w:t>For values in a unit other than metric tonnes</w:t>
      </w:r>
    </w:p>
    <w:p w:rsidR="005108E4" w:rsidRDefault="005108E4" w:rsidP="00C359E6">
      <w:pPr>
        <w:pStyle w:val="Standardtext"/>
        <w:numPr>
          <w:ilvl w:val="1"/>
          <w:numId w:val="37"/>
        </w:numPr>
      </w:pPr>
      <w:r>
        <w:rPr>
          <w:b/>
        </w:rPr>
        <w:t>unit_name_short</w:t>
      </w:r>
      <w:r>
        <w:t xml:space="preserve"> to the correct unit (</w:t>
      </w:r>
      <w:r w:rsidR="00817AED">
        <w:t>reference:</w:t>
      </w:r>
      <w:r>
        <w:t xml:space="preserve"> listed in tbl_units)</w:t>
      </w:r>
    </w:p>
    <w:p w:rsidR="005108E4" w:rsidRPr="005108E4" w:rsidRDefault="005108E4" w:rsidP="00C359E6">
      <w:pPr>
        <w:pStyle w:val="Standardtext"/>
        <w:numPr>
          <w:ilvl w:val="0"/>
          <w:numId w:val="37"/>
        </w:numPr>
      </w:pPr>
      <w:r>
        <w:rPr>
          <w:b/>
        </w:rPr>
        <w:t xml:space="preserve">If </w:t>
      </w:r>
      <w:r w:rsidR="00093DDE">
        <w:rPr>
          <w:b/>
        </w:rPr>
        <w:t xml:space="preserve">any </w:t>
      </w:r>
      <w:r>
        <w:rPr>
          <w:b/>
        </w:rPr>
        <w:t>QC check</w:t>
      </w:r>
      <w:r w:rsidR="00093DDE">
        <w:rPr>
          <w:b/>
        </w:rPr>
        <w:t>s</w:t>
      </w:r>
      <w:r>
        <w:rPr>
          <w:b/>
        </w:rPr>
        <w:t xml:space="preserve"> related to this value </w:t>
      </w:r>
      <w:r w:rsidR="00093DDE">
        <w:rPr>
          <w:b/>
        </w:rPr>
        <w:t xml:space="preserve">have </w:t>
      </w:r>
      <w:r>
        <w:rPr>
          <w:b/>
        </w:rPr>
        <w:t>resulted in “flag for manual QC”</w:t>
      </w:r>
    </w:p>
    <w:p w:rsidR="005108E4" w:rsidRDefault="0052742D" w:rsidP="00C359E6">
      <w:pPr>
        <w:pStyle w:val="Standardtext"/>
        <w:numPr>
          <w:ilvl w:val="1"/>
          <w:numId w:val="37"/>
        </w:numPr>
      </w:pPr>
      <w:r>
        <w:t>For each QC routine that has resulted in “flag for manual QC”, c</w:t>
      </w:r>
      <w:r w:rsidR="005108E4">
        <w:t xml:space="preserve">reate </w:t>
      </w:r>
      <w:r w:rsidR="00093DDE">
        <w:t xml:space="preserve">a </w:t>
      </w:r>
      <w:r w:rsidR="005108E4">
        <w:t xml:space="preserve">record </w:t>
      </w:r>
      <w:r w:rsidR="007E3052">
        <w:t>in</w:t>
      </w:r>
      <w:r w:rsidR="005108E4">
        <w:t xml:space="preserve"> tbl_qc_tasks, setting the following </w:t>
      </w:r>
      <w:r w:rsidR="007E3052">
        <w:t>fields</w:t>
      </w:r>
      <w:r w:rsidR="005108E4">
        <w:t>:</w:t>
      </w:r>
    </w:p>
    <w:p w:rsidR="005108E4" w:rsidRDefault="005108E4" w:rsidP="00C359E6">
      <w:pPr>
        <w:pStyle w:val="Standardtext"/>
        <w:numPr>
          <w:ilvl w:val="2"/>
          <w:numId w:val="37"/>
        </w:numPr>
      </w:pPr>
      <w:r>
        <w:t>value_ID to autonumber of the value in question</w:t>
      </w:r>
    </w:p>
    <w:p w:rsidR="001E657D" w:rsidRDefault="001E657D" w:rsidP="00C359E6">
      <w:pPr>
        <w:pStyle w:val="Standardtext"/>
        <w:numPr>
          <w:ilvl w:val="2"/>
          <w:numId w:val="37"/>
        </w:numPr>
      </w:pPr>
      <w:r>
        <w:t>report_submission_no to report in question</w:t>
      </w:r>
    </w:p>
    <w:p w:rsidR="005108E4" w:rsidRDefault="005108E4" w:rsidP="00C359E6">
      <w:pPr>
        <w:pStyle w:val="Standardtext"/>
        <w:numPr>
          <w:ilvl w:val="2"/>
          <w:numId w:val="37"/>
        </w:numPr>
      </w:pPr>
      <w:r>
        <w:t>type_ID to code of necessary check, as defined by QC scheme and tbl_qc_task</w:t>
      </w:r>
      <w:r w:rsidR="00CA1012">
        <w:t>_types</w:t>
      </w:r>
    </w:p>
    <w:p w:rsidR="002A11D4" w:rsidRPr="0052742D" w:rsidRDefault="002A11D4" w:rsidP="0052742D">
      <w:pPr>
        <w:pStyle w:val="Standardtext"/>
        <w:numPr>
          <w:ilvl w:val="1"/>
          <w:numId w:val="37"/>
        </w:numPr>
      </w:pPr>
      <w:r w:rsidRPr="0052742D">
        <w:t>Note that several QC tasks may need to b</w:t>
      </w:r>
      <w:r w:rsidR="0052742D">
        <w:t>e set related to the same value.</w:t>
      </w:r>
    </w:p>
    <w:p w:rsidR="00B41C43" w:rsidRDefault="00B41C43" w:rsidP="00B41C43">
      <w:pPr>
        <w:pStyle w:val="Heading3"/>
      </w:pPr>
      <w:bookmarkStart w:id="11" w:name="_Ref406690230"/>
      <w:r>
        <w:t>Storage of calculated values where necessary</w:t>
      </w:r>
      <w:bookmarkEnd w:id="11"/>
    </w:p>
    <w:p w:rsidR="005108E4" w:rsidRDefault="005108E4" w:rsidP="005108E4">
      <w:pPr>
        <w:pStyle w:val="Standardtext"/>
      </w:pPr>
      <w:r>
        <w:t xml:space="preserve">In addition to reported values, some </w:t>
      </w:r>
      <w:r w:rsidRPr="005108E4">
        <w:rPr>
          <w:b/>
        </w:rPr>
        <w:t xml:space="preserve">complex </w:t>
      </w:r>
      <w:r>
        <w:rPr>
          <w:b/>
        </w:rPr>
        <w:t>calculated values</w:t>
      </w:r>
      <w:r>
        <w:t xml:space="preserve"> are stored with the report </w:t>
      </w:r>
      <w:r w:rsidR="00C677A6">
        <w:t>because they may have additional information attached to them</w:t>
      </w:r>
      <w:r>
        <w:t>.</w:t>
      </w:r>
    </w:p>
    <w:p w:rsidR="00C677A6" w:rsidRDefault="00C677A6" w:rsidP="00C677A6">
      <w:pPr>
        <w:pStyle w:val="Standardtext"/>
        <w:numPr>
          <w:ilvl w:val="0"/>
          <w:numId w:val="42"/>
        </w:numPr>
      </w:pPr>
      <w:r>
        <w:t>specific charges determined in section 11: store all of them, even if no comment attached, with appropr</w:t>
      </w:r>
      <w:r>
        <w:t>i</w:t>
      </w:r>
      <w:r>
        <w:t>ate unit</w:t>
      </w:r>
      <w:r w:rsidR="00B41C43">
        <w:t xml:space="preserve"> and transaction I</w:t>
      </w:r>
      <w:r w:rsidR="00FA3325">
        <w:t>D, providing the explanation in description_reporter.</w:t>
      </w:r>
    </w:p>
    <w:p w:rsidR="00D42127" w:rsidRDefault="00D42127" w:rsidP="00C677A6">
      <w:pPr>
        <w:pStyle w:val="Standardtext"/>
        <w:numPr>
          <w:ilvl w:val="0"/>
          <w:numId w:val="42"/>
        </w:numPr>
      </w:pPr>
      <w:r>
        <w:t>For additional clarity set gas ID of those specific charges to generic “F-Gases” ID 142.</w:t>
      </w:r>
    </w:p>
    <w:p w:rsidR="00FA3325" w:rsidRDefault="00FA3325" w:rsidP="00C677A6">
      <w:pPr>
        <w:pStyle w:val="Standardtext"/>
        <w:numPr>
          <w:ilvl w:val="0"/>
          <w:numId w:val="42"/>
        </w:numPr>
      </w:pPr>
      <w:r>
        <w:t>Set the calculated flag of those transactions to TRUE.</w:t>
      </w:r>
    </w:p>
    <w:p w:rsidR="007E3052" w:rsidRDefault="007E3052" w:rsidP="00361EAD">
      <w:pPr>
        <w:pStyle w:val="Heading3"/>
      </w:pPr>
      <w:r>
        <w:t>Check consistency of reported stocks</w:t>
      </w:r>
    </w:p>
    <w:p w:rsidR="007E3052" w:rsidRDefault="007E3052" w:rsidP="007E3052">
      <w:pPr>
        <w:pStyle w:val="Standardtext"/>
      </w:pPr>
      <w:r>
        <w:t>Quality control shall ensure that reported stocks are consistent across transaction years. The importation proc</w:t>
      </w:r>
      <w:r>
        <w:t>e</w:t>
      </w:r>
      <w:r>
        <w:t>dure must therefore flag any gases missing from the current report where there were end-of-year stocks reported for the previous year.</w:t>
      </w:r>
    </w:p>
    <w:p w:rsidR="007E3052" w:rsidRDefault="007E3052" w:rsidP="007E3052">
      <w:pPr>
        <w:pStyle w:val="Standardtext"/>
        <w:numPr>
          <w:ilvl w:val="0"/>
          <w:numId w:val="42"/>
        </w:numPr>
      </w:pPr>
      <w:r>
        <w:t xml:space="preserve">Query tbl_report for a report of company in question with Most_recent_report = TRUE for the year </w:t>
      </w:r>
      <w:r w:rsidRPr="007E3052">
        <w:rPr>
          <w:i/>
        </w:rPr>
        <w:t>pr</w:t>
      </w:r>
      <w:r w:rsidRPr="007E3052">
        <w:rPr>
          <w:i/>
        </w:rPr>
        <w:t>e</w:t>
      </w:r>
      <w:r w:rsidRPr="007E3052">
        <w:rPr>
          <w:i/>
        </w:rPr>
        <w:t>ceding</w:t>
      </w:r>
      <w:r>
        <w:t xml:space="preserve"> the transaction year of the harvested report.</w:t>
      </w:r>
      <w:r w:rsidR="00B730C9">
        <w:t xml:space="preserve"> You need to select the Report_submission_no and scheme_version fields.</w:t>
      </w:r>
    </w:p>
    <w:p w:rsidR="007E3052" w:rsidRDefault="007E3052" w:rsidP="00B730C9">
      <w:pPr>
        <w:pStyle w:val="Standardtext"/>
        <w:numPr>
          <w:ilvl w:val="0"/>
          <w:numId w:val="42"/>
        </w:numPr>
      </w:pPr>
      <w:r>
        <w:rPr>
          <w:b/>
        </w:rPr>
        <w:t>If a matching report exists</w:t>
      </w:r>
      <w:r>
        <w:t xml:space="preserve">, continue </w:t>
      </w:r>
      <w:r w:rsidR="00EA11C7">
        <w:t>by looking for reported 31 Dec stocks in it depending on the exis</w:t>
      </w:r>
      <w:r w:rsidR="00EA11C7">
        <w:t>t</w:t>
      </w:r>
      <w:r w:rsidR="00EA11C7">
        <w:t>ing report’s scheme_version</w:t>
      </w:r>
      <w:r>
        <w:t>.</w:t>
      </w:r>
    </w:p>
    <w:p w:rsidR="007E3052" w:rsidRDefault="007E3052" w:rsidP="00B730C9">
      <w:pPr>
        <w:pStyle w:val="Standardtext"/>
        <w:numPr>
          <w:ilvl w:val="1"/>
          <w:numId w:val="42"/>
        </w:numPr>
      </w:pPr>
      <w:r>
        <w:t xml:space="preserve">For </w:t>
      </w:r>
      <w:r>
        <w:rPr>
          <w:b/>
        </w:rPr>
        <w:t>scheme_version = 1</w:t>
      </w:r>
      <w:r>
        <w:t>:</w:t>
      </w:r>
      <w:r w:rsidR="00EA11C7">
        <w:t xml:space="preserve"> </w:t>
      </w:r>
      <w:r>
        <w:t xml:space="preserve">Query tbl_value for values </w:t>
      </w:r>
      <w:r w:rsidR="00EA11C7">
        <w:t>related to the report found with</w:t>
      </w:r>
      <w:r>
        <w:t xml:space="preserve"> </w:t>
      </w:r>
      <w:r w:rsidRPr="00EA11C7">
        <w:rPr>
          <w:b/>
        </w:rPr>
        <w:t>transa</w:t>
      </w:r>
      <w:r w:rsidRPr="00EA11C7">
        <w:rPr>
          <w:b/>
        </w:rPr>
        <w:t>c</w:t>
      </w:r>
      <w:r w:rsidRPr="00EA11C7">
        <w:rPr>
          <w:b/>
        </w:rPr>
        <w:t>tion</w:t>
      </w:r>
      <w:r w:rsidR="00EA11C7" w:rsidRPr="00EA11C7">
        <w:rPr>
          <w:b/>
        </w:rPr>
        <w:t>_</w:t>
      </w:r>
      <w:r w:rsidRPr="00EA11C7">
        <w:rPr>
          <w:b/>
        </w:rPr>
        <w:t>ID 9</w:t>
      </w:r>
      <w:r>
        <w:t xml:space="preserve"> (stocks held 31 Dec).</w:t>
      </w:r>
    </w:p>
    <w:p w:rsidR="00EA11C7" w:rsidRPr="007E3052" w:rsidRDefault="00EA11C7" w:rsidP="00B730C9">
      <w:pPr>
        <w:pStyle w:val="Standardtext"/>
        <w:numPr>
          <w:ilvl w:val="1"/>
          <w:numId w:val="42"/>
        </w:numPr>
      </w:pPr>
      <w:r>
        <w:lastRenderedPageBreak/>
        <w:t xml:space="preserve">For </w:t>
      </w:r>
      <w:r>
        <w:rPr>
          <w:b/>
        </w:rPr>
        <w:t xml:space="preserve">scheme_version = 2: </w:t>
      </w:r>
      <w:r>
        <w:t xml:space="preserve">Query tbl_value for values related to the report found with </w:t>
      </w:r>
      <w:r>
        <w:rPr>
          <w:b/>
        </w:rPr>
        <w:t>transa</w:t>
      </w:r>
      <w:r>
        <w:rPr>
          <w:b/>
        </w:rPr>
        <w:t>c</w:t>
      </w:r>
      <w:r>
        <w:rPr>
          <w:b/>
        </w:rPr>
        <w:t>tion_ID 227</w:t>
      </w:r>
      <w:r>
        <w:t xml:space="preserve"> (4F – total 31 Dec stocks).</w:t>
      </w:r>
    </w:p>
    <w:p w:rsidR="00AB7A86" w:rsidRDefault="007E3052" w:rsidP="007E3052">
      <w:pPr>
        <w:pStyle w:val="Standardtext"/>
        <w:numPr>
          <w:ilvl w:val="0"/>
          <w:numId w:val="42"/>
        </w:numPr>
      </w:pPr>
      <w:r>
        <w:t xml:space="preserve">For each </w:t>
      </w:r>
      <w:r w:rsidR="00AB7A86">
        <w:t>record</w:t>
      </w:r>
      <w:r>
        <w:t xml:space="preserve"> returned, check whether a </w:t>
      </w:r>
      <w:r w:rsidR="00AB7A86">
        <w:t>correspon</w:t>
      </w:r>
      <w:r w:rsidR="00EA11C7">
        <w:t>d</w:t>
      </w:r>
      <w:r w:rsidR="00AB7A86">
        <w:t xml:space="preserve">ing </w:t>
      </w:r>
      <w:r>
        <w:t>value</w:t>
      </w:r>
      <w:r w:rsidR="00AB7A86">
        <w:t xml:space="preserve"> with the same Gas_ID</w:t>
      </w:r>
      <w:r>
        <w:t xml:space="preserve"> for 1 Jan stocks (transaction ID 226)</w:t>
      </w:r>
      <w:r w:rsidR="00E26870">
        <w:t xml:space="preserve"> has been </w:t>
      </w:r>
      <w:r w:rsidR="00AB7A86">
        <w:t xml:space="preserve">included in the </w:t>
      </w:r>
      <w:r w:rsidR="00EA11C7">
        <w:t xml:space="preserve">newly </w:t>
      </w:r>
      <w:r w:rsidR="00AB7A86">
        <w:t>harvested report</w:t>
      </w:r>
      <w:r w:rsidR="00E26870">
        <w:t>.</w:t>
      </w:r>
      <w:r w:rsidR="00AB7A86">
        <w:t xml:space="preserve"> </w:t>
      </w:r>
      <w:r w:rsidR="00E26870">
        <w:t xml:space="preserve">If </w:t>
      </w:r>
      <w:r w:rsidR="00AB7A86">
        <w:t>there is none found:</w:t>
      </w:r>
    </w:p>
    <w:p w:rsidR="00E26870" w:rsidRDefault="00E26870" w:rsidP="00AB7A86">
      <w:pPr>
        <w:pStyle w:val="Standardtext"/>
        <w:numPr>
          <w:ilvl w:val="1"/>
          <w:numId w:val="42"/>
        </w:numPr>
      </w:pPr>
      <w:r>
        <w:t>create a record in tbl_value</w:t>
      </w:r>
      <w:r w:rsidR="00AB7A86">
        <w:t xml:space="preserve"> for each such gas</w:t>
      </w:r>
      <w:r>
        <w:t>, setting the following fields:</w:t>
      </w:r>
    </w:p>
    <w:p w:rsidR="00E26870" w:rsidRDefault="00AB7A86" w:rsidP="00AB7A86">
      <w:pPr>
        <w:pStyle w:val="Standardtext"/>
        <w:numPr>
          <w:ilvl w:val="2"/>
          <w:numId w:val="42"/>
        </w:numPr>
      </w:pPr>
      <w:r>
        <w:t>report_submission_no to newly harvested report,</w:t>
      </w:r>
    </w:p>
    <w:p w:rsidR="00AB7A86" w:rsidRDefault="00AB7A86" w:rsidP="00AB7A86">
      <w:pPr>
        <w:pStyle w:val="Standardtext"/>
        <w:numPr>
          <w:ilvl w:val="2"/>
          <w:numId w:val="42"/>
        </w:numPr>
      </w:pPr>
      <w:r>
        <w:t>Gas_ID to Gas_ID where there was no match in the new report</w:t>
      </w:r>
    </w:p>
    <w:p w:rsidR="00AB7A86" w:rsidRDefault="00AB7A86" w:rsidP="00AB7A86">
      <w:pPr>
        <w:pStyle w:val="Standardtext"/>
        <w:numPr>
          <w:ilvl w:val="2"/>
          <w:numId w:val="42"/>
        </w:numPr>
      </w:pPr>
      <w:r>
        <w:t>transaction_ID to 226 (1 Jan total stocks),</w:t>
      </w:r>
    </w:p>
    <w:p w:rsidR="00AB7A86" w:rsidRDefault="00AB7A86" w:rsidP="00AB7A86">
      <w:pPr>
        <w:pStyle w:val="Standardtext"/>
        <w:numPr>
          <w:ilvl w:val="2"/>
          <w:numId w:val="42"/>
        </w:numPr>
      </w:pPr>
      <w:r>
        <w:t>num_value to 0</w:t>
      </w:r>
    </w:p>
    <w:p w:rsidR="00AB7A86" w:rsidRDefault="00AB7A86" w:rsidP="00AB7A86">
      <w:pPr>
        <w:pStyle w:val="Standardtext"/>
        <w:numPr>
          <w:ilvl w:val="1"/>
          <w:numId w:val="42"/>
        </w:numPr>
      </w:pPr>
      <w:r>
        <w:t>create a recordin tbl_qc_tasks, setting the following fields</w:t>
      </w:r>
    </w:p>
    <w:p w:rsidR="00AB7A86" w:rsidRDefault="00AB7A86" w:rsidP="00AB7A86">
      <w:pPr>
        <w:pStyle w:val="Standardtext"/>
        <w:numPr>
          <w:ilvl w:val="2"/>
          <w:numId w:val="42"/>
        </w:numPr>
      </w:pPr>
      <w:r>
        <w:t>value_ID to the autonumber ID of the value which was just created,</w:t>
      </w:r>
    </w:p>
    <w:p w:rsidR="00AB7A86" w:rsidRDefault="00AB7A86" w:rsidP="00AB7A86">
      <w:pPr>
        <w:pStyle w:val="Standardtext"/>
        <w:numPr>
          <w:ilvl w:val="2"/>
          <w:numId w:val="42"/>
        </w:numPr>
      </w:pPr>
      <w:r>
        <w:t>type_ID to 42 (missing gas for stock consistency</w:t>
      </w:r>
    </w:p>
    <w:p w:rsidR="00B730C9" w:rsidRDefault="00B730C9" w:rsidP="00B730C9">
      <w:pPr>
        <w:pStyle w:val="Standardtext"/>
        <w:numPr>
          <w:ilvl w:val="0"/>
          <w:numId w:val="42"/>
        </w:numPr>
      </w:pPr>
      <w:r>
        <w:rPr>
          <w:b/>
        </w:rPr>
        <w:t>If no matching report exists</w:t>
      </w:r>
      <w:r>
        <w:t>, no need for further consistency checks. Continue.</w:t>
      </w:r>
    </w:p>
    <w:p w:rsidR="009C47F4" w:rsidRDefault="009C47F4" w:rsidP="009C47F4">
      <w:pPr>
        <w:pStyle w:val="Heading1"/>
      </w:pPr>
      <w:r>
        <w:t>Harvesting of BDR-rejected submissions from the BDR</w:t>
      </w:r>
    </w:p>
    <w:p w:rsidR="009C47F4" w:rsidRDefault="00361EAD" w:rsidP="00361EAD">
      <w:pPr>
        <w:pStyle w:val="Heading2"/>
      </w:pPr>
      <w:bookmarkStart w:id="12" w:name="_Ref406503745"/>
      <w:r>
        <w:t>Required data</w:t>
      </w:r>
      <w:bookmarkEnd w:id="12"/>
    </w:p>
    <w:p w:rsidR="00700D51" w:rsidRDefault="00700D51" w:rsidP="00700D51">
      <w:pPr>
        <w:pStyle w:val="Standardtext"/>
      </w:pPr>
      <w:r>
        <w:t>The harvesting procedure shall retrieve meta and company data for all BDR-rejected reports submitted during the present calendar year, that is, all BDR-rejected reports submitted on or after 1 January of the present cale</w:t>
      </w:r>
      <w:r>
        <w:t>n</w:t>
      </w:r>
      <w:r>
        <w:t xml:space="preserve">dar year. </w:t>
      </w:r>
    </w:p>
    <w:p w:rsidR="00700D51" w:rsidRDefault="00700D51" w:rsidP="00700D51">
      <w:pPr>
        <w:pStyle w:val="Standardtext"/>
      </w:pPr>
      <w:r>
        <w:t xml:space="preserve">BDR rejected envelopes </w:t>
      </w:r>
      <w:r w:rsidR="00BC60E6">
        <w:t xml:space="preserve">feature </w:t>
      </w:r>
      <w:r>
        <w:t>two types of data which shall be saved in FDB:</w:t>
      </w:r>
    </w:p>
    <w:p w:rsidR="00700D51" w:rsidRDefault="00700D51" w:rsidP="00C359E6">
      <w:pPr>
        <w:pStyle w:val="Standardtext"/>
        <w:numPr>
          <w:ilvl w:val="0"/>
          <w:numId w:val="32"/>
        </w:numPr>
      </w:pPr>
      <w:r>
        <w:t>metadata about the report (required: submission date</w:t>
      </w:r>
      <w:r w:rsidR="00AB7A86">
        <w:t xml:space="preserve"> and time</w:t>
      </w:r>
      <w:r>
        <w:t>, BDR delivery URL)</w:t>
      </w:r>
    </w:p>
    <w:p w:rsidR="00700D51" w:rsidRDefault="00AB7A86" w:rsidP="00C359E6">
      <w:pPr>
        <w:pStyle w:val="Standardtext"/>
        <w:numPr>
          <w:ilvl w:val="0"/>
          <w:numId w:val="32"/>
        </w:numPr>
      </w:pPr>
      <w:r>
        <w:t>Portal ID of</w:t>
      </w:r>
      <w:r w:rsidR="00700D51">
        <w:t xml:space="preserve"> reporting company</w:t>
      </w:r>
    </w:p>
    <w:p w:rsidR="00700D51" w:rsidRDefault="00700D51" w:rsidP="00700D51">
      <w:pPr>
        <w:pStyle w:val="Heading2"/>
      </w:pPr>
      <w:r>
        <w:t>Import procedure</w:t>
      </w:r>
    </w:p>
    <w:p w:rsidR="00796D0D" w:rsidRPr="00796D0D" w:rsidRDefault="00796D0D" w:rsidP="00796D0D">
      <w:pPr>
        <w:pStyle w:val="Standardtext"/>
        <w:rPr>
          <w:b/>
        </w:rPr>
      </w:pPr>
      <w:r w:rsidRPr="00796D0D">
        <w:rPr>
          <w:b/>
        </w:rPr>
        <w:t xml:space="preserve">Note that before import of </w:t>
      </w:r>
      <w:r>
        <w:rPr>
          <w:b/>
        </w:rPr>
        <w:t>envelope</w:t>
      </w:r>
      <w:r w:rsidRPr="00796D0D">
        <w:rPr>
          <w:b/>
        </w:rPr>
        <w:t xml:space="preserve"> data the updated company data should have be</w:t>
      </w:r>
      <w:r w:rsidR="002F151C">
        <w:rPr>
          <w:b/>
        </w:rPr>
        <w:t>en</w:t>
      </w:r>
      <w:r w:rsidRPr="00796D0D">
        <w:rPr>
          <w:b/>
        </w:rPr>
        <w:t xml:space="preserve"> imported (section </w:t>
      </w:r>
      <w:fldSimple w:instr=" REF _Ref406484777 \r \h  \* MERGEFORMAT ">
        <w:r w:rsidR="00817AED">
          <w:rPr>
            <w:b/>
          </w:rPr>
          <w:t>1.3</w:t>
        </w:r>
      </w:fldSimple>
      <w:r w:rsidRPr="00796D0D">
        <w:rPr>
          <w:b/>
        </w:rPr>
        <w:t>)!</w:t>
      </w:r>
    </w:p>
    <w:p w:rsidR="00700D51" w:rsidRDefault="00700D51" w:rsidP="00700D51">
      <w:pPr>
        <w:pStyle w:val="Heading3"/>
      </w:pPr>
      <w:r>
        <w:t>Check for existing copy of current report</w:t>
      </w:r>
    </w:p>
    <w:p w:rsidR="00AB7A86" w:rsidRDefault="00AB7A86" w:rsidP="00700D51">
      <w:pPr>
        <w:pStyle w:val="Standardtext"/>
      </w:pPr>
      <w:r>
        <w:t>Query tbl_company</w:t>
      </w:r>
      <w:r w:rsidR="002F151C">
        <w:t>_map</w:t>
      </w:r>
      <w:r>
        <w:t xml:space="preserve"> for the ID_internal according to the company’s portal_code as provided by BDR.</w:t>
      </w:r>
    </w:p>
    <w:p w:rsidR="00700D51" w:rsidRPr="00700D51" w:rsidRDefault="00700D51" w:rsidP="00700D51">
      <w:pPr>
        <w:pStyle w:val="Standardtext"/>
      </w:pPr>
      <w:r>
        <w:t xml:space="preserve">Query tbl_report for a report with </w:t>
      </w:r>
      <w:r w:rsidR="00AB7A86">
        <w:t>that Company_ID</w:t>
      </w:r>
      <w:r>
        <w:t xml:space="preserve"> and BDR_submission_date equal to the submission date </w:t>
      </w:r>
      <w:r w:rsidR="00AB7A86">
        <w:t xml:space="preserve">and time </w:t>
      </w:r>
      <w:r>
        <w:t xml:space="preserve">of the harvested report. If there is a report found, abort importation </w:t>
      </w:r>
      <w:r w:rsidR="00B41C43">
        <w:t xml:space="preserve">of this report </w:t>
      </w:r>
      <w:r>
        <w:t>and continue with next r</w:t>
      </w:r>
      <w:r>
        <w:t>e</w:t>
      </w:r>
      <w:r>
        <w:t>port.</w:t>
      </w:r>
    </w:p>
    <w:p w:rsidR="00700D51" w:rsidRPr="00700D51" w:rsidRDefault="00700D51" w:rsidP="00700D51">
      <w:pPr>
        <w:pStyle w:val="Heading3"/>
      </w:pPr>
      <w:r>
        <w:t>Create record for new rejected report</w:t>
      </w:r>
    </w:p>
    <w:p w:rsidR="00700D51" w:rsidRPr="00700D51" w:rsidRDefault="00700D51" w:rsidP="00700D51">
      <w:pPr>
        <w:pStyle w:val="Standardtext"/>
      </w:pPr>
      <w:r>
        <w:t>Because rejected submissions will never receive the “Most_recent_report” flag, we do not have to check for e</w:t>
      </w:r>
      <w:r>
        <w:t>x</w:t>
      </w:r>
      <w:r>
        <w:t>isting reports where that flag may be set to true. Therefore, importation is straightforward:</w:t>
      </w:r>
    </w:p>
    <w:p w:rsidR="00700D51" w:rsidRDefault="00700D51" w:rsidP="00B730C9">
      <w:pPr>
        <w:pStyle w:val="Standardtext"/>
      </w:pPr>
      <w:r>
        <w:t xml:space="preserve">Create new record in tbl_report. Most fields </w:t>
      </w:r>
      <w:r w:rsidRPr="00D934D1">
        <w:rPr>
          <w:b/>
        </w:rPr>
        <w:t>default</w:t>
      </w:r>
      <w:r>
        <w:t xml:space="preserve"> to correct values. Set the following:</w:t>
      </w:r>
    </w:p>
    <w:p w:rsidR="00700D51" w:rsidRDefault="00700D51" w:rsidP="00B730C9">
      <w:pPr>
        <w:pStyle w:val="Standardtext"/>
        <w:numPr>
          <w:ilvl w:val="0"/>
          <w:numId w:val="39"/>
        </w:numPr>
      </w:pPr>
      <w:r>
        <w:t>Report_submission_no to new unique ID according to agreed scheme</w:t>
      </w:r>
    </w:p>
    <w:p w:rsidR="00700D51" w:rsidRDefault="00700D51" w:rsidP="00B730C9">
      <w:pPr>
        <w:pStyle w:val="Standardtext"/>
        <w:numPr>
          <w:ilvl w:val="0"/>
          <w:numId w:val="39"/>
        </w:numPr>
      </w:pPr>
      <w:r>
        <w:t xml:space="preserve">Report_submission_date to date </w:t>
      </w:r>
      <w:r w:rsidR="00AB7A86">
        <w:t xml:space="preserve">and time </w:t>
      </w:r>
      <w:r>
        <w:t>of submission in BDR</w:t>
      </w:r>
    </w:p>
    <w:p w:rsidR="00700D51" w:rsidRDefault="00700D51" w:rsidP="00B730C9">
      <w:pPr>
        <w:pStyle w:val="Standardtext"/>
        <w:numPr>
          <w:ilvl w:val="0"/>
          <w:numId w:val="39"/>
        </w:numPr>
      </w:pPr>
      <w:r>
        <w:t>Report_Status_BDR to “rejected”</w:t>
      </w:r>
    </w:p>
    <w:p w:rsidR="00AB7A86" w:rsidRDefault="00AB7A86" w:rsidP="00B730C9">
      <w:pPr>
        <w:pStyle w:val="Standardtext"/>
        <w:numPr>
          <w:ilvl w:val="0"/>
          <w:numId w:val="39"/>
        </w:numPr>
      </w:pPr>
      <w:r>
        <w:t>Company_ID to ID_internal of company</w:t>
      </w:r>
    </w:p>
    <w:p w:rsidR="00700D51" w:rsidRDefault="00700D51" w:rsidP="00B730C9">
      <w:pPr>
        <w:pStyle w:val="Standardtext"/>
        <w:numPr>
          <w:ilvl w:val="0"/>
          <w:numId w:val="39"/>
        </w:numPr>
      </w:pPr>
      <w:r>
        <w:t xml:space="preserve">bdr_delivery_url to full URL of </w:t>
      </w:r>
      <w:r w:rsidR="00BC60E6">
        <w:t xml:space="preserve">envelope </w:t>
      </w:r>
      <w:r>
        <w:t>on BDR</w:t>
      </w:r>
    </w:p>
    <w:p w:rsidR="00700D51" w:rsidRDefault="00700D51" w:rsidP="00B730C9">
      <w:pPr>
        <w:pStyle w:val="Standardtext"/>
        <w:numPr>
          <w:ilvl w:val="0"/>
          <w:numId w:val="39"/>
        </w:numPr>
      </w:pPr>
      <w:r>
        <w:lastRenderedPageBreak/>
        <w:t>report_import_date_to_FDB defaults to current date and time, change only if necessary.</w:t>
      </w:r>
    </w:p>
    <w:p w:rsidR="009C47F4" w:rsidRDefault="009C47F4" w:rsidP="009C47F4">
      <w:pPr>
        <w:pStyle w:val="Heading1"/>
      </w:pPr>
      <w:r>
        <w:t>Harvesting of draft BDR envelopes from the BDR</w:t>
      </w:r>
    </w:p>
    <w:p w:rsidR="00361EAD" w:rsidRDefault="00361EAD" w:rsidP="00361EAD">
      <w:pPr>
        <w:pStyle w:val="Heading2"/>
      </w:pPr>
      <w:bookmarkStart w:id="13" w:name="_Ref406503860"/>
      <w:r>
        <w:t>Required data</w:t>
      </w:r>
      <w:bookmarkEnd w:id="13"/>
    </w:p>
    <w:p w:rsidR="00700D51" w:rsidRDefault="00E451D7" w:rsidP="00700D51">
      <w:pPr>
        <w:pStyle w:val="Standardtext"/>
      </w:pPr>
      <w:r>
        <w:t>The harvesting procedure shall retrieve meta and company data for all draft BDR-envelopes created or last mod</w:t>
      </w:r>
      <w:r>
        <w:t>i</w:t>
      </w:r>
      <w:r>
        <w:t xml:space="preserve">fied  during the present calendar year. </w:t>
      </w:r>
      <w:r w:rsidR="00700D51">
        <w:t xml:space="preserve">Because there is no submission date, the </w:t>
      </w:r>
      <w:r w:rsidR="00700D51" w:rsidRPr="00616551">
        <w:rPr>
          <w:b/>
        </w:rPr>
        <w:t>date and time of last modif</w:t>
      </w:r>
      <w:r w:rsidR="00700D51" w:rsidRPr="00616551">
        <w:rPr>
          <w:b/>
        </w:rPr>
        <w:t>i</w:t>
      </w:r>
      <w:r w:rsidR="00700D51" w:rsidRPr="00616551">
        <w:rPr>
          <w:b/>
        </w:rPr>
        <w:t>cation</w:t>
      </w:r>
      <w:r w:rsidR="00700D51">
        <w:t xml:space="preserve"> on the BDR are needed.</w:t>
      </w:r>
    </w:p>
    <w:p w:rsidR="00E451D7" w:rsidRDefault="00E451D7" w:rsidP="00E451D7">
      <w:pPr>
        <w:pStyle w:val="Standardtext"/>
      </w:pPr>
      <w:r>
        <w:t>Draft BDR envelopes feature two types of data which shall be saved in FDB:</w:t>
      </w:r>
    </w:p>
    <w:p w:rsidR="00E451D7" w:rsidRDefault="00E451D7" w:rsidP="00E451D7">
      <w:pPr>
        <w:pStyle w:val="Standardtext"/>
        <w:numPr>
          <w:ilvl w:val="0"/>
          <w:numId w:val="32"/>
        </w:numPr>
      </w:pPr>
      <w:r>
        <w:t xml:space="preserve">metadata about the report (required: date </w:t>
      </w:r>
      <w:r w:rsidR="002F151C">
        <w:t>and time</w:t>
      </w:r>
      <w:r>
        <w:t xml:space="preserve"> of last modification, URL </w:t>
      </w:r>
      <w:r w:rsidR="002F151C">
        <w:t xml:space="preserve">of envelope </w:t>
      </w:r>
      <w:r>
        <w:t>in BDR)</w:t>
      </w:r>
    </w:p>
    <w:p w:rsidR="00E451D7" w:rsidRDefault="00E451D7" w:rsidP="00E451D7">
      <w:pPr>
        <w:pStyle w:val="Standardtext"/>
        <w:numPr>
          <w:ilvl w:val="0"/>
          <w:numId w:val="32"/>
        </w:numPr>
      </w:pPr>
      <w:r>
        <w:t>the portal ID of the reporting company</w:t>
      </w:r>
    </w:p>
    <w:p w:rsidR="00616551" w:rsidRDefault="00616551" w:rsidP="00616551">
      <w:pPr>
        <w:pStyle w:val="Heading2"/>
      </w:pPr>
      <w:r>
        <w:t>Importation procedure</w:t>
      </w:r>
    </w:p>
    <w:p w:rsidR="001D0173" w:rsidRPr="00796D0D" w:rsidRDefault="001D0173" w:rsidP="001D0173">
      <w:pPr>
        <w:pStyle w:val="Standardtext"/>
        <w:rPr>
          <w:b/>
        </w:rPr>
      </w:pPr>
      <w:r w:rsidRPr="00796D0D">
        <w:rPr>
          <w:b/>
        </w:rPr>
        <w:t xml:space="preserve">Note that before import of </w:t>
      </w:r>
      <w:r>
        <w:rPr>
          <w:b/>
        </w:rPr>
        <w:t>envelope</w:t>
      </w:r>
      <w:r w:rsidRPr="00796D0D">
        <w:rPr>
          <w:b/>
        </w:rPr>
        <w:t xml:space="preserve"> data the updated company data should have be imported (section </w:t>
      </w:r>
      <w:fldSimple w:instr=" REF _Ref406484777 \r \h  \* MERGEFORMAT ">
        <w:r w:rsidR="00817AED">
          <w:rPr>
            <w:b/>
          </w:rPr>
          <w:t>1.3</w:t>
        </w:r>
      </w:fldSimple>
      <w:r w:rsidRPr="00796D0D">
        <w:rPr>
          <w:b/>
        </w:rPr>
        <w:t>)!</w:t>
      </w:r>
    </w:p>
    <w:p w:rsidR="00700D51" w:rsidRDefault="00700D51" w:rsidP="00700D51">
      <w:pPr>
        <w:pStyle w:val="Heading3"/>
      </w:pPr>
      <w:r>
        <w:t>Check for existing copy of current report</w:t>
      </w:r>
    </w:p>
    <w:p w:rsidR="002F151C" w:rsidRDefault="002F151C" w:rsidP="002F151C">
      <w:pPr>
        <w:pStyle w:val="Standardtext"/>
      </w:pPr>
      <w:r>
        <w:t>Query tbl_company_map for the ID_internal according to the company’s portal_code as provided by BDR.</w:t>
      </w:r>
    </w:p>
    <w:p w:rsidR="00B730C9" w:rsidRDefault="00700D51" w:rsidP="00700D51">
      <w:pPr>
        <w:pStyle w:val="Standardtext"/>
      </w:pPr>
      <w:r>
        <w:t>Query tbl_report</w:t>
      </w:r>
      <w:r w:rsidR="00616551">
        <w:t>_drafts</w:t>
      </w:r>
      <w:r>
        <w:t xml:space="preserve"> for a report with company</w:t>
      </w:r>
      <w:r w:rsidR="00616551">
        <w:t>_</w:t>
      </w:r>
      <w:r>
        <w:t xml:space="preserve">ID in question </w:t>
      </w:r>
      <w:r w:rsidRPr="00B730C9">
        <w:t>and BDR_draft_date equa</w:t>
      </w:r>
      <w:r>
        <w:t xml:space="preserve">l to the date </w:t>
      </w:r>
      <w:r w:rsidR="002F151C">
        <w:t xml:space="preserve">and time </w:t>
      </w:r>
      <w:r>
        <w:t>of last modification of the harvested</w:t>
      </w:r>
      <w:r w:rsidR="00616551">
        <w:t xml:space="preserve"> draft</w:t>
      </w:r>
      <w:r>
        <w:t xml:space="preserve"> report.</w:t>
      </w:r>
    </w:p>
    <w:p w:rsidR="00700D51" w:rsidRPr="00700D51" w:rsidRDefault="00700D51" w:rsidP="00700D51">
      <w:pPr>
        <w:pStyle w:val="Standardtext"/>
      </w:pPr>
      <w:r>
        <w:t xml:space="preserve">If there is a report found, </w:t>
      </w:r>
      <w:r w:rsidR="00B730C9">
        <w:t xml:space="preserve">no further steps are necessary: </w:t>
      </w:r>
      <w:r>
        <w:t>continue with next report.</w:t>
      </w:r>
    </w:p>
    <w:p w:rsidR="00700D51" w:rsidRPr="00700D51" w:rsidRDefault="00700D51" w:rsidP="00700D51">
      <w:pPr>
        <w:pStyle w:val="Heading3"/>
      </w:pPr>
      <w:r>
        <w:t xml:space="preserve">Create record for new </w:t>
      </w:r>
      <w:r w:rsidR="00616551">
        <w:t>draft</w:t>
      </w:r>
      <w:r>
        <w:t xml:space="preserve"> report</w:t>
      </w:r>
    </w:p>
    <w:p w:rsidR="00616551" w:rsidRDefault="00616551" w:rsidP="00616551">
      <w:pPr>
        <w:pStyle w:val="Standardtext"/>
      </w:pPr>
      <w:r>
        <w:t xml:space="preserve">Create new record in </w:t>
      </w:r>
      <w:r w:rsidRPr="002F151C">
        <w:rPr>
          <w:b/>
        </w:rPr>
        <w:t>tbl_report_drafts</w:t>
      </w:r>
      <w:r>
        <w:t xml:space="preserve">. Most fields </w:t>
      </w:r>
      <w:r w:rsidRPr="00D934D1">
        <w:rPr>
          <w:b/>
        </w:rPr>
        <w:t>default</w:t>
      </w:r>
      <w:r>
        <w:t xml:space="preserve"> to correct values. Set the following:</w:t>
      </w:r>
    </w:p>
    <w:p w:rsidR="00616551" w:rsidRDefault="00616551" w:rsidP="00C359E6">
      <w:pPr>
        <w:pStyle w:val="Standardtext"/>
        <w:numPr>
          <w:ilvl w:val="1"/>
          <w:numId w:val="39"/>
        </w:numPr>
      </w:pPr>
      <w:r>
        <w:t>Report_draft_date to date of last modification in BDR</w:t>
      </w:r>
    </w:p>
    <w:p w:rsidR="00616551" w:rsidRDefault="00616551" w:rsidP="00C359E6">
      <w:pPr>
        <w:pStyle w:val="Standardtext"/>
        <w:numPr>
          <w:ilvl w:val="1"/>
          <w:numId w:val="39"/>
        </w:numPr>
      </w:pPr>
      <w:r>
        <w:t>Company_ID to ID</w:t>
      </w:r>
      <w:r w:rsidR="002F151C">
        <w:t>_internal</w:t>
      </w:r>
      <w:r>
        <w:t xml:space="preserve"> of company</w:t>
      </w:r>
    </w:p>
    <w:p w:rsidR="00616551" w:rsidRDefault="00616551" w:rsidP="00C359E6">
      <w:pPr>
        <w:pStyle w:val="Standardtext"/>
        <w:numPr>
          <w:ilvl w:val="1"/>
          <w:numId w:val="39"/>
        </w:numPr>
      </w:pPr>
      <w:r>
        <w:t xml:space="preserve">bdr_delivery_url to full URL of </w:t>
      </w:r>
      <w:r w:rsidR="00422964">
        <w:t>envelope in</w:t>
      </w:r>
      <w:r>
        <w:t xml:space="preserve"> BDR</w:t>
      </w:r>
    </w:p>
    <w:p w:rsidR="00700D51" w:rsidRDefault="00616551" w:rsidP="00C359E6">
      <w:pPr>
        <w:pStyle w:val="Standardtext"/>
        <w:numPr>
          <w:ilvl w:val="1"/>
          <w:numId w:val="39"/>
        </w:numPr>
      </w:pPr>
      <w:r>
        <w:t>report_import_date_to_FDB defaults to current date and time, change only if necessary.</w:t>
      </w:r>
    </w:p>
    <w:sectPr w:rsidR="00700D51" w:rsidSect="00EA755D">
      <w:footerReference w:type="first" r:id="rId8"/>
      <w:type w:val="continuous"/>
      <w:pgSz w:w="11906" w:h="16838" w:code="9"/>
      <w:pgMar w:top="1418" w:right="1134" w:bottom="1418" w:left="1134" w:header="709" w:footer="4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5C96" w:rsidRDefault="00615C96" w:rsidP="00325711">
      <w:pPr>
        <w:spacing w:after="0"/>
      </w:pPr>
      <w:r>
        <w:separator/>
      </w:r>
    </w:p>
  </w:endnote>
  <w:endnote w:type="continuationSeparator" w:id="0">
    <w:p w:rsidR="00615C96" w:rsidRDefault="00615C96" w:rsidP="0032571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BA"/>
    <w:family w:val="modern"/>
    <w:pitch w:val="fixed"/>
    <w:sig w:usb0="E10002FF" w:usb1="4000FCFF" w:usb2="00000009" w:usb3="00000000" w:csb0="0000019F" w:csb1="00000000"/>
  </w:font>
  <w:font w:name="Palatino Linotype">
    <w:panose1 w:val="02040502050505030304"/>
    <w:charset w:val="BA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9A2" w:rsidRPr="00A340D1" w:rsidRDefault="008019A2" w:rsidP="00A340D1">
    <w:pPr>
      <w:pStyle w:val="Footer"/>
      <w:tabs>
        <w:tab w:val="clear" w:pos="4536"/>
        <w:tab w:val="left" w:pos="1134"/>
      </w:tabs>
      <w:rPr>
        <w:vanish/>
        <w:color w:val="FF0000"/>
      </w:rPr>
    </w:pPr>
    <w:r>
      <w:tab/>
    </w:r>
    <w:r>
      <w:tab/>
    </w:r>
    <w:r w:rsidR="001D6D96" w:rsidRPr="00A340D1">
      <w:fldChar w:fldCharType="begin"/>
    </w:r>
    <w:r w:rsidRPr="00A340D1">
      <w:instrText>PAGE   \* MERGEFORMAT</w:instrText>
    </w:r>
    <w:r w:rsidR="001D6D96" w:rsidRPr="00A340D1">
      <w:fldChar w:fldCharType="separate"/>
    </w:r>
    <w:r>
      <w:rPr>
        <w:noProof/>
      </w:rPr>
      <w:t>1</w:t>
    </w:r>
    <w:r w:rsidR="001D6D96" w:rsidRPr="00A340D1">
      <w:fldChar w:fldCharType="end"/>
    </w:r>
    <w:r>
      <w:tab/>
    </w:r>
    <w:r w:rsidRPr="00A340D1">
      <w:rPr>
        <w:vanish/>
        <w:color w:val="FF0000"/>
      </w:rPr>
      <w:t xml:space="preserve">Durch Doppelklick auf die Kopf-/Fusszeile gelangt man in </w:t>
    </w:r>
    <w:r>
      <w:rPr>
        <w:vanish/>
        <w:color w:val="FF0000"/>
      </w:rPr>
      <w:tab/>
    </w:r>
    <w:r w:rsidRPr="00A340D1">
      <w:rPr>
        <w:vanish/>
        <w:color w:val="FF0000"/>
      </w:rPr>
      <w:t xml:space="preserve">das Drop-Downfeld im grünen Balken </w:t>
    </w:r>
    <w:r>
      <w:rPr>
        <w:vanish/>
        <w:color w:val="FF0000"/>
      </w:rPr>
      <w:tab/>
    </w:r>
    <w:r w:rsidRPr="00A340D1">
      <w:rPr>
        <w:vanish/>
        <w:color w:val="FF0000"/>
      </w:rPr>
      <w:t>zur Textauswahl „Agenda, Memo Protokoll“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5C96" w:rsidRPr="00BC2281" w:rsidRDefault="00615C96" w:rsidP="00BC2281">
      <w:pPr>
        <w:pStyle w:val="Footer"/>
      </w:pPr>
      <w:r>
        <w:separator/>
      </w:r>
    </w:p>
  </w:footnote>
  <w:footnote w:type="continuationSeparator" w:id="0">
    <w:p w:rsidR="00615C96" w:rsidRPr="00EB0128" w:rsidRDefault="00615C96" w:rsidP="00325711">
      <w:pPr>
        <w:spacing w:after="0"/>
        <w:rPr>
          <w:sz w:val="18"/>
        </w:rPr>
      </w:pPr>
      <w:r w:rsidRPr="00EB0128">
        <w:rPr>
          <w:sz w:val="18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AF0295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330BF0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242B67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D3EE46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EB0DA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8B8940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BB4ABF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F22DDD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26A72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E82483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CA300EF"/>
    <w:multiLevelType w:val="multilevel"/>
    <w:tmpl w:val="563ED9BE"/>
    <w:styleLink w:val="Aufzhlungerweitert"/>
    <w:lvl w:ilvl="0">
      <w:start w:val="1"/>
      <w:numFmt w:val="bullet"/>
      <w:pStyle w:val="Aufzhlung1I"/>
      <w:lvlText w:val=""/>
      <w:lvlJc w:val="left"/>
      <w:pPr>
        <w:ind w:left="227" w:hanging="227"/>
      </w:pPr>
      <w:rPr>
        <w:rFonts w:ascii="Symbol" w:hAnsi="Symbol" w:cs="Times New Roman" w:hint="default"/>
        <w:color w:val="006AA4" w:themeColor="accent1"/>
        <w:sz w:val="18"/>
        <w:szCs w:val="18"/>
      </w:rPr>
    </w:lvl>
    <w:lvl w:ilvl="1">
      <w:start w:val="1"/>
      <w:numFmt w:val="bullet"/>
      <w:pStyle w:val="Aufzhlung2I"/>
      <w:lvlText w:val="‒"/>
      <w:lvlJc w:val="left"/>
      <w:pPr>
        <w:ind w:left="454" w:hanging="227"/>
      </w:pPr>
      <w:rPr>
        <w:rFonts w:ascii="Arial" w:hAnsi="Arial" w:cs="Arial" w:hint="default"/>
        <w:color w:val="006AA4" w:themeColor="accent1"/>
        <w:sz w:val="22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cs="Symbol" w:hint="default"/>
        <w:color w:val="006AA4" w:themeColor="accent1"/>
        <w:sz w:val="18"/>
        <w:szCs w:val="22"/>
      </w:rPr>
    </w:lvl>
    <w:lvl w:ilvl="3">
      <w:start w:val="1"/>
      <w:numFmt w:val="bullet"/>
      <w:lvlText w:val="‒"/>
      <w:lvlJc w:val="left"/>
      <w:pPr>
        <w:ind w:left="908" w:hanging="227"/>
      </w:pPr>
      <w:rPr>
        <w:rFonts w:ascii="Arial" w:hAnsi="Arial" w:cs="Arial" w:hint="default"/>
        <w:color w:val="006AA4" w:themeColor="accent1"/>
      </w:rPr>
    </w:lvl>
    <w:lvl w:ilvl="4">
      <w:start w:val="1"/>
      <w:numFmt w:val="bullet"/>
      <w:lvlText w:val=""/>
      <w:lvlJc w:val="left"/>
      <w:pPr>
        <w:ind w:left="1135" w:hanging="227"/>
      </w:pPr>
      <w:rPr>
        <w:rFonts w:ascii="Symbol" w:hAnsi="Symbol" w:cs="Times New Roman" w:hint="default"/>
        <w:color w:val="006AA4" w:themeColor="accent1"/>
        <w:sz w:val="18"/>
        <w:szCs w:val="18"/>
      </w:rPr>
    </w:lvl>
    <w:lvl w:ilvl="5">
      <w:start w:val="1"/>
      <w:numFmt w:val="bullet"/>
      <w:lvlText w:val="‒"/>
      <w:lvlJc w:val="left"/>
      <w:pPr>
        <w:ind w:left="1362" w:hanging="227"/>
      </w:pPr>
      <w:rPr>
        <w:rFonts w:ascii="Arial" w:hAnsi="Arial" w:cs="Arial" w:hint="default"/>
        <w:color w:val="006AA4" w:themeColor="accent1"/>
        <w:szCs w:val="22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  <w:color w:val="006AA4" w:themeColor="accent1"/>
        <w:sz w:val="18"/>
      </w:rPr>
    </w:lvl>
    <w:lvl w:ilvl="7">
      <w:start w:val="1"/>
      <w:numFmt w:val="bullet"/>
      <w:lvlText w:val="‒"/>
      <w:lvlJc w:val="left"/>
      <w:pPr>
        <w:ind w:left="1816" w:hanging="227"/>
      </w:pPr>
      <w:rPr>
        <w:rFonts w:ascii="Arial" w:hAnsi="Arial" w:cs="Courier New" w:hint="default"/>
        <w:color w:val="006AA4" w:themeColor="accent1"/>
      </w:rPr>
    </w:lvl>
    <w:lvl w:ilvl="8">
      <w:start w:val="1"/>
      <w:numFmt w:val="bullet"/>
      <w:lvlText w:val=""/>
      <w:lvlJc w:val="left"/>
      <w:pPr>
        <w:ind w:left="2043" w:hanging="227"/>
      </w:pPr>
      <w:rPr>
        <w:rFonts w:ascii="Symbol" w:hAnsi="Symbol" w:cs="Times New Roman" w:hint="default"/>
        <w:color w:val="006AA4" w:themeColor="accent1"/>
        <w:sz w:val="18"/>
        <w:szCs w:val="22"/>
      </w:rPr>
    </w:lvl>
  </w:abstractNum>
  <w:abstractNum w:abstractNumId="11">
    <w:nsid w:val="1178517B"/>
    <w:multiLevelType w:val="hybridMultilevel"/>
    <w:tmpl w:val="F3FA8166"/>
    <w:lvl w:ilvl="0" w:tplc="A47CC10E">
      <w:start w:val="1"/>
      <w:numFmt w:val="upperRoman"/>
      <w:pStyle w:val="RmischI"/>
      <w:lvlText w:val="Anhang 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D00990"/>
    <w:multiLevelType w:val="hybridMultilevel"/>
    <w:tmpl w:val="94C03146"/>
    <w:lvl w:ilvl="0" w:tplc="BA56E9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5AE6939"/>
    <w:multiLevelType w:val="hybridMultilevel"/>
    <w:tmpl w:val="165075D8"/>
    <w:lvl w:ilvl="0" w:tplc="7D12AB3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16DE019D"/>
    <w:multiLevelType w:val="multilevel"/>
    <w:tmpl w:val="71180E52"/>
    <w:styleLink w:val="Listeblauerweitert"/>
    <w:lvl w:ilvl="0">
      <w:start w:val="1"/>
      <w:numFmt w:val="decimal"/>
      <w:lvlText w:val="%1."/>
      <w:lvlJc w:val="left"/>
      <w:pPr>
        <w:ind w:left="360" w:hanging="360"/>
      </w:pPr>
      <w:rPr>
        <w:rFonts w:cs="Arial" w:hint="default"/>
        <w:color w:val="006AA4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Arial" w:hint="default"/>
        <w:color w:val="006AA4" w:themeColor="accent1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006AA4" w:themeColor="accent1"/>
        <w:sz w:val="20"/>
        <w:szCs w:val="18"/>
      </w:rPr>
    </w:lvl>
    <w:lvl w:ilvl="3">
      <w:start w:val="1"/>
      <w:numFmt w:val="bullet"/>
      <w:lvlText w:val="‒"/>
      <w:lvlJc w:val="left"/>
      <w:pPr>
        <w:ind w:left="1440" w:hanging="360"/>
      </w:pPr>
      <w:rPr>
        <w:rFonts w:ascii="Arial" w:hAnsi="Arial" w:cs="Arial" w:hint="default"/>
        <w:color w:val="006AA4" w:themeColor="accent1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color w:val="006AA4" w:themeColor="accent1"/>
        <w:sz w:val="20"/>
      </w:rPr>
    </w:lvl>
    <w:lvl w:ilvl="5">
      <w:start w:val="1"/>
      <w:numFmt w:val="bullet"/>
      <w:lvlText w:val="‒"/>
      <w:lvlJc w:val="left"/>
      <w:pPr>
        <w:ind w:left="2160" w:hanging="360"/>
      </w:pPr>
      <w:rPr>
        <w:rFonts w:ascii="Arial" w:hAnsi="Arial" w:cs="Arial" w:hint="default"/>
        <w:color w:val="006AA4" w:themeColor="accent1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color w:val="006AA4" w:themeColor="accent1"/>
        <w:sz w:val="20"/>
      </w:rPr>
    </w:lvl>
    <w:lvl w:ilvl="7">
      <w:start w:val="1"/>
      <w:numFmt w:val="bullet"/>
      <w:lvlText w:val="‒"/>
      <w:lvlJc w:val="left"/>
      <w:pPr>
        <w:ind w:left="2880" w:hanging="360"/>
      </w:pPr>
      <w:rPr>
        <w:rFonts w:ascii="Arial" w:hAnsi="Arial" w:cs="Arial" w:hint="default"/>
        <w:color w:val="006AA4" w:themeColor="accent1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color w:val="006AA4" w:themeColor="accent1"/>
        <w:sz w:val="20"/>
      </w:rPr>
    </w:lvl>
  </w:abstractNum>
  <w:abstractNum w:abstractNumId="15">
    <w:nsid w:val="235E7D32"/>
    <w:multiLevelType w:val="multilevel"/>
    <w:tmpl w:val="563ED9BE"/>
    <w:numStyleLink w:val="Aufzhlungerweitert"/>
  </w:abstractNum>
  <w:abstractNum w:abstractNumId="16">
    <w:nsid w:val="299E502D"/>
    <w:multiLevelType w:val="multilevel"/>
    <w:tmpl w:val="50E266F0"/>
    <w:lvl w:ilvl="0">
      <w:start w:val="1"/>
      <w:numFmt w:val="lowerLetter"/>
      <w:pStyle w:val="ListeabcI"/>
      <w:lvlText w:val="%1)"/>
      <w:lvlJc w:val="left"/>
      <w:pPr>
        <w:ind w:left="454" w:hanging="454"/>
      </w:pPr>
      <w:rPr>
        <w:rFonts w:ascii="Arial" w:hAnsi="Arial" w:hint="default"/>
        <w:sz w:val="22"/>
      </w:rPr>
    </w:lvl>
    <w:lvl w:ilvl="1">
      <w:start w:val="1"/>
      <w:numFmt w:val="bullet"/>
      <w:lvlText w:val=""/>
      <w:lvlJc w:val="left"/>
      <w:pPr>
        <w:ind w:left="680" w:hanging="226"/>
      </w:pPr>
      <w:rPr>
        <w:rFonts w:ascii="Symbol" w:hAnsi="Symbol" w:cs="Times New Roman" w:hint="default"/>
        <w:color w:val="006AA4" w:themeColor="accent1"/>
        <w:sz w:val="18"/>
        <w:szCs w:val="18"/>
      </w:rPr>
    </w:lvl>
    <w:lvl w:ilvl="2">
      <w:start w:val="1"/>
      <w:numFmt w:val="bullet"/>
      <w:lvlText w:val="‒"/>
      <w:lvlJc w:val="left"/>
      <w:pPr>
        <w:ind w:left="907" w:hanging="227"/>
      </w:pPr>
      <w:rPr>
        <w:rFonts w:ascii="Arial" w:hAnsi="Arial" w:cs="Times New Roman" w:hint="default"/>
        <w:color w:val="006AA4" w:themeColor="accent1"/>
        <w:sz w:val="22"/>
        <w:szCs w:val="18"/>
      </w:rPr>
    </w:lvl>
    <w:lvl w:ilvl="3">
      <w:start w:val="1"/>
      <w:numFmt w:val="bullet"/>
      <w:lvlText w:val=""/>
      <w:lvlJc w:val="left"/>
      <w:pPr>
        <w:ind w:left="1134" w:hanging="227"/>
      </w:pPr>
      <w:rPr>
        <w:rFonts w:ascii="Symbol" w:hAnsi="Symbol" w:cs="Arial" w:hint="default"/>
        <w:color w:val="006AA4" w:themeColor="accent1"/>
        <w:sz w:val="18"/>
        <w:szCs w:val="18"/>
      </w:rPr>
    </w:lvl>
    <w:lvl w:ilvl="4">
      <w:start w:val="1"/>
      <w:numFmt w:val="bullet"/>
      <w:lvlText w:val="‒"/>
      <w:lvlJc w:val="left"/>
      <w:pPr>
        <w:ind w:left="1361" w:hanging="227"/>
      </w:pPr>
      <w:rPr>
        <w:rFonts w:ascii="Arial" w:hAnsi="Arial" w:cs="Arial" w:hint="default"/>
        <w:color w:val="006AA4" w:themeColor="accent1"/>
        <w:szCs w:val="22"/>
      </w:rPr>
    </w:lvl>
    <w:lvl w:ilvl="5">
      <w:start w:val="1"/>
      <w:numFmt w:val="bullet"/>
      <w:lvlText w:val=""/>
      <w:lvlJc w:val="left"/>
      <w:pPr>
        <w:ind w:left="1588" w:hanging="227"/>
      </w:pPr>
      <w:rPr>
        <w:rFonts w:ascii="Symbol" w:hAnsi="Symbol" w:cs="Symbol" w:hint="default"/>
        <w:color w:val="006AA4" w:themeColor="accent1"/>
        <w:sz w:val="18"/>
      </w:rPr>
    </w:lvl>
    <w:lvl w:ilvl="6">
      <w:start w:val="1"/>
      <w:numFmt w:val="bullet"/>
      <w:lvlText w:val="‒"/>
      <w:lvlJc w:val="left"/>
      <w:pPr>
        <w:ind w:left="1814" w:hanging="226"/>
      </w:pPr>
      <w:rPr>
        <w:rFonts w:ascii="Arial" w:hAnsi="Arial" w:cs="Arial" w:hint="default"/>
        <w:color w:val="006AA4" w:themeColor="accent1"/>
        <w:szCs w:val="22"/>
      </w:rPr>
    </w:lvl>
    <w:lvl w:ilvl="7">
      <w:start w:val="1"/>
      <w:numFmt w:val="bullet"/>
      <w:lvlText w:val=""/>
      <w:lvlJc w:val="left"/>
      <w:pPr>
        <w:ind w:left="2041" w:hanging="227"/>
      </w:pPr>
      <w:rPr>
        <w:rFonts w:ascii="Symbol" w:hAnsi="Symbol" w:cs="Symbol" w:hint="default"/>
        <w:color w:val="006AA4" w:themeColor="accent1"/>
        <w:sz w:val="18"/>
      </w:rPr>
    </w:lvl>
    <w:lvl w:ilvl="8">
      <w:start w:val="1"/>
      <w:numFmt w:val="bullet"/>
      <w:lvlText w:val="‒"/>
      <w:lvlJc w:val="left"/>
      <w:pPr>
        <w:ind w:left="2268" w:hanging="227"/>
      </w:pPr>
      <w:rPr>
        <w:rFonts w:ascii="Arial" w:hAnsi="Arial" w:cs="Arial" w:hint="default"/>
        <w:color w:val="006AA4" w:themeColor="accent1"/>
        <w:szCs w:val="22"/>
      </w:rPr>
    </w:lvl>
  </w:abstractNum>
  <w:abstractNum w:abstractNumId="17">
    <w:nsid w:val="2BC84CD3"/>
    <w:multiLevelType w:val="multilevel"/>
    <w:tmpl w:val="ADA040B4"/>
    <w:lvl w:ilvl="0">
      <w:start w:val="1"/>
      <w:numFmt w:val="decimal"/>
      <w:pStyle w:val="Heading1"/>
      <w:isLgl/>
      <w:lvlText w:val="%1."/>
      <w:lvlJc w:val="left"/>
      <w:pPr>
        <w:tabs>
          <w:tab w:val="num" w:pos="454"/>
        </w:tabs>
        <w:ind w:left="454" w:hanging="454"/>
      </w:pPr>
      <w:rPr>
        <w:rFonts w:ascii="Arial" w:hAnsi="Arial"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18">
    <w:nsid w:val="318F031F"/>
    <w:multiLevelType w:val="hybridMultilevel"/>
    <w:tmpl w:val="BA1E8AB0"/>
    <w:lvl w:ilvl="0" w:tplc="BA56E9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C41897"/>
    <w:multiLevelType w:val="multilevel"/>
    <w:tmpl w:val="B89A7F12"/>
    <w:lvl w:ilvl="0">
      <w:start w:val="1"/>
      <w:numFmt w:val="decimal"/>
      <w:pStyle w:val="Listeblau123I"/>
      <w:lvlText w:val="%1."/>
      <w:lvlJc w:val="left"/>
      <w:pPr>
        <w:ind w:left="454" w:hanging="454"/>
      </w:pPr>
      <w:rPr>
        <w:rFonts w:cs="Arial" w:hint="default"/>
        <w:color w:val="006AA4" w:themeColor="accent1"/>
      </w:rPr>
    </w:lvl>
    <w:lvl w:ilvl="1">
      <w:start w:val="1"/>
      <w:numFmt w:val="lowerLetter"/>
      <w:lvlText w:val="%2)"/>
      <w:lvlJc w:val="left"/>
      <w:pPr>
        <w:ind w:left="907" w:hanging="453"/>
      </w:pPr>
      <w:rPr>
        <w:rFonts w:cs="Arial" w:hint="default"/>
        <w:color w:val="006AA4" w:themeColor="accent1"/>
      </w:rPr>
    </w:lvl>
    <w:lvl w:ilvl="2">
      <w:start w:val="1"/>
      <w:numFmt w:val="bullet"/>
      <w:lvlText w:val=""/>
      <w:lvlJc w:val="left"/>
      <w:pPr>
        <w:tabs>
          <w:tab w:val="num" w:pos="907"/>
        </w:tabs>
        <w:ind w:left="1134" w:hanging="227"/>
      </w:pPr>
      <w:rPr>
        <w:rFonts w:ascii="Symbol" w:hAnsi="Symbol" w:cs="Times New Roman" w:hint="default"/>
        <w:color w:val="006AA4" w:themeColor="accent1"/>
        <w:sz w:val="20"/>
        <w:szCs w:val="18"/>
      </w:rPr>
    </w:lvl>
    <w:lvl w:ilvl="3">
      <w:start w:val="1"/>
      <w:numFmt w:val="bullet"/>
      <w:lvlText w:val="‒"/>
      <w:lvlJc w:val="left"/>
      <w:pPr>
        <w:ind w:left="1361" w:hanging="227"/>
      </w:pPr>
      <w:rPr>
        <w:rFonts w:ascii="Arial" w:hAnsi="Arial" w:cs="Arial" w:hint="default"/>
        <w:color w:val="006AA4" w:themeColor="accent1"/>
      </w:rPr>
    </w:lvl>
    <w:lvl w:ilvl="4">
      <w:start w:val="1"/>
      <w:numFmt w:val="bullet"/>
      <w:lvlText w:val=""/>
      <w:lvlJc w:val="left"/>
      <w:pPr>
        <w:ind w:left="1588" w:hanging="227"/>
      </w:pPr>
      <w:rPr>
        <w:rFonts w:ascii="Symbol" w:hAnsi="Symbol" w:cs="Times New Roman" w:hint="default"/>
        <w:color w:val="006AA4" w:themeColor="accent1"/>
        <w:sz w:val="20"/>
        <w:szCs w:val="20"/>
      </w:rPr>
    </w:lvl>
    <w:lvl w:ilvl="5">
      <w:start w:val="1"/>
      <w:numFmt w:val="bullet"/>
      <w:lvlText w:val="‒"/>
      <w:lvlJc w:val="left"/>
      <w:pPr>
        <w:ind w:left="1928" w:hanging="227"/>
      </w:pPr>
      <w:rPr>
        <w:rFonts w:ascii="Arial" w:hAnsi="Arial" w:cs="Arial" w:hint="default"/>
        <w:color w:val="006AA4" w:themeColor="accent1"/>
      </w:rPr>
    </w:lvl>
    <w:lvl w:ilvl="6">
      <w:start w:val="1"/>
      <w:numFmt w:val="bullet"/>
      <w:lvlText w:val=""/>
      <w:lvlJc w:val="left"/>
      <w:pPr>
        <w:ind w:left="2155" w:hanging="227"/>
      </w:pPr>
      <w:rPr>
        <w:rFonts w:ascii="Symbol" w:hAnsi="Symbol" w:cs="Times New Roman" w:hint="default"/>
        <w:color w:val="006AA4" w:themeColor="accent1"/>
        <w:sz w:val="20"/>
        <w:szCs w:val="20"/>
      </w:rPr>
    </w:lvl>
    <w:lvl w:ilvl="7">
      <w:start w:val="1"/>
      <w:numFmt w:val="bullet"/>
      <w:lvlText w:val="‒"/>
      <w:lvlJc w:val="left"/>
      <w:pPr>
        <w:ind w:left="2381" w:hanging="226"/>
      </w:pPr>
      <w:rPr>
        <w:rFonts w:ascii="Arial" w:hAnsi="Arial" w:cs="Arial" w:hint="default"/>
        <w:color w:val="006AA4" w:themeColor="accent1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color w:val="006AA4" w:themeColor="accent1"/>
        <w:sz w:val="20"/>
      </w:rPr>
    </w:lvl>
  </w:abstractNum>
  <w:abstractNum w:abstractNumId="20">
    <w:nsid w:val="40DB4301"/>
    <w:multiLevelType w:val="multilevel"/>
    <w:tmpl w:val="C5C25188"/>
    <w:styleLink w:val="Listeaerweitert"/>
    <w:lvl w:ilvl="0">
      <w:start w:val="1"/>
      <w:numFmt w:val="lowerLetter"/>
      <w:lvlText w:val="%1)"/>
      <w:lvlJc w:val="left"/>
      <w:pPr>
        <w:ind w:left="454" w:hanging="454"/>
      </w:pPr>
      <w:rPr>
        <w:rFonts w:ascii="Arial" w:hAnsi="Arial" w:hint="default"/>
        <w:sz w:val="22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Times New Roman" w:hint="default"/>
        <w:color w:val="006AA4" w:themeColor="accent1"/>
        <w:sz w:val="18"/>
        <w:szCs w:val="18"/>
      </w:rPr>
    </w:lvl>
    <w:lvl w:ilvl="2">
      <w:start w:val="1"/>
      <w:numFmt w:val="bullet"/>
      <w:lvlText w:val="‒"/>
      <w:lvlJc w:val="left"/>
      <w:pPr>
        <w:ind w:left="2160" w:hanging="180"/>
      </w:pPr>
      <w:rPr>
        <w:rFonts w:ascii="Arial" w:hAnsi="Arial" w:cs="Times New Roman" w:hint="default"/>
        <w:color w:val="006AA4" w:themeColor="accent1"/>
        <w:sz w:val="22"/>
        <w:szCs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Arial" w:hint="default"/>
        <w:color w:val="006AA4" w:themeColor="accent1"/>
        <w:sz w:val="18"/>
        <w:szCs w:val="18"/>
      </w:rPr>
    </w:lvl>
    <w:lvl w:ilvl="4">
      <w:start w:val="1"/>
      <w:numFmt w:val="bullet"/>
      <w:lvlText w:val="‒"/>
      <w:lvlJc w:val="left"/>
      <w:pPr>
        <w:ind w:left="3600" w:hanging="360"/>
      </w:pPr>
      <w:rPr>
        <w:rFonts w:ascii="Arial" w:hAnsi="Arial" w:cs="Times New Roman" w:hint="default"/>
        <w:color w:val="006AA4" w:themeColor="accent1"/>
        <w:szCs w:val="18"/>
      </w:rPr>
    </w:lvl>
    <w:lvl w:ilvl="5">
      <w:start w:val="1"/>
      <w:numFmt w:val="bullet"/>
      <w:lvlText w:val=""/>
      <w:lvlJc w:val="left"/>
      <w:pPr>
        <w:ind w:left="4320" w:hanging="180"/>
      </w:pPr>
      <w:rPr>
        <w:rFonts w:ascii="Symbol" w:hAnsi="Symbol" w:cs="Times New Roman" w:hint="default"/>
        <w:color w:val="006AA4" w:themeColor="accent1"/>
      </w:rPr>
    </w:lvl>
    <w:lvl w:ilvl="6">
      <w:start w:val="1"/>
      <w:numFmt w:val="bullet"/>
      <w:lvlText w:val="‒"/>
      <w:lvlJc w:val="left"/>
      <w:pPr>
        <w:ind w:left="5040" w:hanging="360"/>
      </w:pPr>
      <w:rPr>
        <w:rFonts w:ascii="Arial" w:hAnsi="Arial" w:cs="Times New Roman" w:hint="default"/>
        <w:color w:val="006AA4" w:themeColor="accent1"/>
        <w:szCs w:val="18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Times New Roman" w:hint="default"/>
        <w:color w:val="006AA4" w:themeColor="accent1"/>
        <w:sz w:val="18"/>
      </w:rPr>
    </w:lvl>
    <w:lvl w:ilvl="8">
      <w:start w:val="1"/>
      <w:numFmt w:val="bullet"/>
      <w:lvlText w:val="‒"/>
      <w:lvlJc w:val="left"/>
      <w:pPr>
        <w:ind w:left="6480" w:hanging="180"/>
      </w:pPr>
      <w:rPr>
        <w:rFonts w:ascii="Arial" w:hAnsi="Arial" w:cs="Times New Roman" w:hint="default"/>
        <w:color w:val="006AA4" w:themeColor="accent1"/>
        <w:szCs w:val="18"/>
      </w:rPr>
    </w:lvl>
  </w:abstractNum>
  <w:abstractNum w:abstractNumId="21">
    <w:nsid w:val="46C82B60"/>
    <w:multiLevelType w:val="multilevel"/>
    <w:tmpl w:val="4A4A73DA"/>
    <w:styleLink w:val="Liste1erweitert"/>
    <w:lvl w:ilvl="0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Aria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006AA4" w:themeColor="accent1"/>
        <w:sz w:val="18"/>
        <w:szCs w:val="18"/>
      </w:rPr>
    </w:lvl>
    <w:lvl w:ilvl="3">
      <w:start w:val="1"/>
      <w:numFmt w:val="bullet"/>
      <w:lvlText w:val="‒"/>
      <w:lvlJc w:val="left"/>
      <w:pPr>
        <w:ind w:left="1440" w:hanging="360"/>
      </w:pPr>
      <w:rPr>
        <w:rFonts w:ascii="Arial" w:hAnsi="Arial" w:cs="Arial" w:hint="default"/>
        <w:color w:val="006AA4" w:themeColor="accent1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color w:val="006AA4" w:themeColor="accent1"/>
        <w:sz w:val="18"/>
        <w:szCs w:val="18"/>
      </w:rPr>
    </w:lvl>
    <w:lvl w:ilvl="5">
      <w:start w:val="1"/>
      <w:numFmt w:val="bullet"/>
      <w:lvlText w:val="‒"/>
      <w:lvlJc w:val="left"/>
      <w:pPr>
        <w:ind w:left="2160" w:hanging="360"/>
      </w:pPr>
      <w:rPr>
        <w:rFonts w:ascii="Arial" w:hAnsi="Arial" w:cs="Times New Roman" w:hint="default"/>
        <w:color w:val="006AA4" w:themeColor="accent1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color w:val="006AA4" w:themeColor="accent1"/>
        <w:sz w:val="18"/>
        <w:szCs w:val="18"/>
      </w:rPr>
    </w:lvl>
    <w:lvl w:ilvl="7">
      <w:start w:val="1"/>
      <w:numFmt w:val="bullet"/>
      <w:lvlText w:val="‒"/>
      <w:lvlJc w:val="left"/>
      <w:pPr>
        <w:ind w:left="2880" w:hanging="360"/>
      </w:pPr>
      <w:rPr>
        <w:rFonts w:ascii="Arial" w:hAnsi="Arial" w:cs="Arial" w:hint="default"/>
        <w:color w:val="006AA4" w:themeColor="accent1"/>
        <w:szCs w:val="20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color w:val="006AA4" w:themeColor="accent1"/>
        <w:sz w:val="18"/>
        <w:szCs w:val="18"/>
      </w:rPr>
    </w:lvl>
  </w:abstractNum>
  <w:abstractNum w:abstractNumId="22">
    <w:nsid w:val="4E072F0B"/>
    <w:multiLevelType w:val="hybridMultilevel"/>
    <w:tmpl w:val="DF48689A"/>
    <w:lvl w:ilvl="0" w:tplc="BA56E9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523605"/>
    <w:multiLevelType w:val="hybridMultilevel"/>
    <w:tmpl w:val="8F60D356"/>
    <w:lvl w:ilvl="0" w:tplc="C14C3B0C">
      <w:start w:val="1"/>
      <w:numFmt w:val="upperRoman"/>
      <w:pStyle w:val="RomanI"/>
      <w:lvlText w:val="Annex 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3A68EA"/>
    <w:multiLevelType w:val="hybridMultilevel"/>
    <w:tmpl w:val="5486EB46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264184F"/>
    <w:multiLevelType w:val="hybridMultilevel"/>
    <w:tmpl w:val="9A86AD78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9838D9"/>
    <w:multiLevelType w:val="multilevel"/>
    <w:tmpl w:val="B7D60576"/>
    <w:styleLink w:val="Gliederung"/>
    <w:lvl w:ilvl="0">
      <w:start w:val="1"/>
      <w:numFmt w:val="decimal"/>
      <w:isLgl/>
      <w:lvlText w:val="%1."/>
      <w:lvlJc w:val="left"/>
      <w:pPr>
        <w:ind w:left="284" w:hanging="284"/>
      </w:pPr>
      <w:rPr>
        <w:rFonts w:ascii="Arial" w:hAnsi="Arial" w:hint="default"/>
      </w:rPr>
    </w:lvl>
    <w:lvl w:ilvl="1">
      <w:start w:val="1"/>
      <w:numFmt w:val="decimal"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2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36" w:hanging="28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20" w:hanging="28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04" w:hanging="28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8" w:hanging="28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72" w:hanging="28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56" w:hanging="284"/>
      </w:pPr>
      <w:rPr>
        <w:rFonts w:hint="default"/>
      </w:rPr>
    </w:lvl>
  </w:abstractNum>
  <w:abstractNum w:abstractNumId="27">
    <w:nsid w:val="568506B5"/>
    <w:multiLevelType w:val="hybridMultilevel"/>
    <w:tmpl w:val="13A649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F25AF7"/>
    <w:multiLevelType w:val="hybridMultilevel"/>
    <w:tmpl w:val="B4F2592A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F">
      <w:start w:val="1"/>
      <w:numFmt w:val="decimal"/>
      <w:lvlText w:val="%3."/>
      <w:lvlJc w:val="left"/>
      <w:pPr>
        <w:ind w:left="2865" w:hanging="360"/>
      </w:pPr>
      <w:rPr>
        <w:rFonts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>
    <w:nsid w:val="5C690376"/>
    <w:multiLevelType w:val="hybridMultilevel"/>
    <w:tmpl w:val="41D87B72"/>
    <w:lvl w:ilvl="0" w:tplc="29B0B4F0">
      <w:start w:val="1"/>
      <w:numFmt w:val="upperRoman"/>
      <w:pStyle w:val="AnhangnummerierungI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9C0698"/>
    <w:multiLevelType w:val="hybridMultilevel"/>
    <w:tmpl w:val="9D262F8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1B80B36"/>
    <w:multiLevelType w:val="multilevel"/>
    <w:tmpl w:val="B6D6A6CC"/>
    <w:styleLink w:val="Tabellenliste"/>
    <w:lvl w:ilvl="0">
      <w:start w:val="1"/>
      <w:numFmt w:val="bullet"/>
      <w:lvlText w:val=""/>
      <w:lvlJc w:val="left"/>
      <w:pPr>
        <w:ind w:left="227" w:hanging="227"/>
      </w:pPr>
      <w:rPr>
        <w:rFonts w:ascii="Symbol" w:hAnsi="Symbol" w:cs="Symbol" w:hint="default"/>
        <w:color w:val="006AA4" w:themeColor="accent1"/>
        <w:sz w:val="18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Arial" w:hAnsi="Arial" w:cs="Arial" w:hint="default"/>
        <w:color w:val="006AA4" w:themeColor="accent1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Times New Roman" w:hint="default"/>
        <w:color w:val="006AA4" w:themeColor="accent1"/>
        <w:sz w:val="18"/>
      </w:rPr>
    </w:lvl>
    <w:lvl w:ilvl="3">
      <w:start w:val="1"/>
      <w:numFmt w:val="bullet"/>
      <w:lvlText w:val="‒"/>
      <w:lvlJc w:val="left"/>
      <w:pPr>
        <w:ind w:left="2880" w:hanging="360"/>
      </w:pPr>
      <w:rPr>
        <w:rFonts w:ascii="Arial" w:hAnsi="Arial" w:cs="Times New Roman" w:hint="default"/>
        <w:color w:val="006AA4" w:themeColor="accent1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Courier New" w:hint="default"/>
        <w:color w:val="006AA4" w:themeColor="accent1"/>
        <w:sz w:val="18"/>
        <w:szCs w:val="18"/>
      </w:rPr>
    </w:lvl>
    <w:lvl w:ilvl="5">
      <w:start w:val="1"/>
      <w:numFmt w:val="bullet"/>
      <w:lvlText w:val="‒"/>
      <w:lvlJc w:val="left"/>
      <w:pPr>
        <w:ind w:left="4320" w:hanging="360"/>
      </w:pPr>
      <w:rPr>
        <w:rFonts w:ascii="Arial" w:hAnsi="Arial" w:cs="Times New Roman" w:hint="default"/>
        <w:color w:val="006AA4" w:themeColor="accent1"/>
        <w:szCs w:val="20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006AA4" w:themeColor="accent1"/>
        <w:sz w:val="18"/>
      </w:rPr>
    </w:lvl>
    <w:lvl w:ilvl="7">
      <w:start w:val="1"/>
      <w:numFmt w:val="bullet"/>
      <w:lvlText w:val="‒"/>
      <w:lvlJc w:val="left"/>
      <w:pPr>
        <w:ind w:left="5760" w:hanging="360"/>
      </w:pPr>
      <w:rPr>
        <w:rFonts w:ascii="Arial" w:hAnsi="Arial" w:cs="Courier New" w:hint="default"/>
        <w:color w:val="006AA4" w:themeColor="accent1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Times New Roman" w:hint="default"/>
        <w:color w:val="006AA4" w:themeColor="accent1"/>
        <w:sz w:val="18"/>
        <w:szCs w:val="18"/>
      </w:rPr>
    </w:lvl>
  </w:abstractNum>
  <w:abstractNum w:abstractNumId="32">
    <w:nsid w:val="63D81C2F"/>
    <w:multiLevelType w:val="hybridMultilevel"/>
    <w:tmpl w:val="13A649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6D25404"/>
    <w:multiLevelType w:val="hybridMultilevel"/>
    <w:tmpl w:val="2F18224C"/>
    <w:lvl w:ilvl="0" w:tplc="04070001">
      <w:start w:val="1"/>
      <w:numFmt w:val="bullet"/>
      <w:lvlText w:val=""/>
      <w:lvlJc w:val="left"/>
      <w:pPr>
        <w:ind w:left="138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34">
    <w:nsid w:val="691350EB"/>
    <w:multiLevelType w:val="multilevel"/>
    <w:tmpl w:val="E0B4F39C"/>
    <w:lvl w:ilvl="0">
      <w:start w:val="1"/>
      <w:numFmt w:val="bullet"/>
      <w:pStyle w:val="Aufzhlung3I"/>
      <w:lvlText w:val=""/>
      <w:lvlJc w:val="left"/>
      <w:pPr>
        <w:ind w:left="680" w:hanging="226"/>
      </w:pPr>
      <w:rPr>
        <w:rFonts w:ascii="Symbol" w:hAnsi="Symbol" w:cs="Times New Roman" w:hint="default"/>
        <w:color w:val="006AA4" w:themeColor="accent1"/>
        <w:sz w:val="18"/>
        <w:szCs w:val="18"/>
      </w:rPr>
    </w:lvl>
    <w:lvl w:ilvl="1">
      <w:start w:val="1"/>
      <w:numFmt w:val="bullet"/>
      <w:lvlText w:val="‒"/>
      <w:lvlJc w:val="left"/>
      <w:pPr>
        <w:ind w:left="907" w:hanging="227"/>
      </w:pPr>
      <w:rPr>
        <w:rFonts w:ascii="Arial" w:hAnsi="Arial" w:cs="Arial" w:hint="default"/>
        <w:color w:val="006AA4" w:themeColor="accent1"/>
      </w:rPr>
    </w:lvl>
    <w:lvl w:ilvl="2">
      <w:start w:val="1"/>
      <w:numFmt w:val="bullet"/>
      <w:lvlText w:val=""/>
      <w:lvlJc w:val="left"/>
      <w:pPr>
        <w:ind w:left="1134" w:hanging="227"/>
      </w:pPr>
      <w:rPr>
        <w:rFonts w:ascii="Symbol" w:hAnsi="Symbol" w:cs="Times New Roman" w:hint="default"/>
        <w:color w:val="006AA4" w:themeColor="accent1"/>
        <w:sz w:val="18"/>
        <w:szCs w:val="18"/>
      </w:rPr>
    </w:lvl>
    <w:lvl w:ilvl="3">
      <w:start w:val="1"/>
      <w:numFmt w:val="bullet"/>
      <w:lvlText w:val="‒"/>
      <w:lvlJc w:val="left"/>
      <w:pPr>
        <w:ind w:left="1361" w:hanging="227"/>
      </w:pPr>
      <w:rPr>
        <w:rFonts w:ascii="Arial" w:hAnsi="Arial" w:cs="Arial" w:hint="default"/>
        <w:color w:val="006AA4" w:themeColor="accent1"/>
        <w:szCs w:val="22"/>
      </w:rPr>
    </w:lvl>
    <w:lvl w:ilvl="4">
      <w:start w:val="1"/>
      <w:numFmt w:val="bullet"/>
      <w:lvlText w:val=""/>
      <w:lvlJc w:val="left"/>
      <w:pPr>
        <w:ind w:left="1588" w:hanging="227"/>
      </w:pPr>
      <w:rPr>
        <w:rFonts w:ascii="Symbol" w:hAnsi="Symbol" w:cs="Times New Roman" w:hint="default"/>
        <w:color w:val="006AA4" w:themeColor="accent1"/>
        <w:sz w:val="18"/>
        <w:szCs w:val="18"/>
      </w:rPr>
    </w:lvl>
    <w:lvl w:ilvl="5">
      <w:start w:val="1"/>
      <w:numFmt w:val="bullet"/>
      <w:lvlText w:val="‒"/>
      <w:lvlJc w:val="left"/>
      <w:pPr>
        <w:ind w:left="1814" w:hanging="226"/>
      </w:pPr>
      <w:rPr>
        <w:rFonts w:ascii="Arial" w:hAnsi="Arial" w:cs="Arial" w:hint="default"/>
        <w:color w:val="006AA4" w:themeColor="accent1"/>
        <w:szCs w:val="22"/>
      </w:rPr>
    </w:lvl>
    <w:lvl w:ilvl="6">
      <w:start w:val="1"/>
      <w:numFmt w:val="bullet"/>
      <w:lvlText w:val=""/>
      <w:lvlJc w:val="left"/>
      <w:pPr>
        <w:ind w:left="2041" w:hanging="227"/>
      </w:pPr>
      <w:rPr>
        <w:rFonts w:ascii="Symbol" w:hAnsi="Symbol" w:cs="Times New Roman" w:hint="default"/>
        <w:color w:val="006AA4" w:themeColor="accent1"/>
        <w:sz w:val="18"/>
        <w:szCs w:val="18"/>
      </w:rPr>
    </w:lvl>
    <w:lvl w:ilvl="7">
      <w:start w:val="1"/>
      <w:numFmt w:val="bullet"/>
      <w:lvlText w:val="‒"/>
      <w:lvlJc w:val="left"/>
      <w:pPr>
        <w:ind w:left="2268" w:hanging="227"/>
      </w:pPr>
      <w:rPr>
        <w:rFonts w:ascii="Arial" w:hAnsi="Arial" w:cs="Courier New" w:hint="default"/>
        <w:color w:val="006AA4" w:themeColor="accent1"/>
        <w:szCs w:val="22"/>
      </w:rPr>
    </w:lvl>
    <w:lvl w:ilvl="8">
      <w:start w:val="1"/>
      <w:numFmt w:val="bullet"/>
      <w:lvlText w:val=""/>
      <w:lvlJc w:val="left"/>
      <w:pPr>
        <w:ind w:left="2495" w:hanging="227"/>
      </w:pPr>
      <w:rPr>
        <w:rFonts w:ascii="Symbol" w:hAnsi="Symbol" w:cs="Times New Roman" w:hint="default"/>
        <w:color w:val="006AA4" w:themeColor="accent1"/>
        <w:sz w:val="18"/>
        <w:szCs w:val="18"/>
      </w:rPr>
    </w:lvl>
  </w:abstractNum>
  <w:abstractNum w:abstractNumId="35">
    <w:nsid w:val="6DF34016"/>
    <w:multiLevelType w:val="hybridMultilevel"/>
    <w:tmpl w:val="088053E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E353DF7"/>
    <w:multiLevelType w:val="multilevel"/>
    <w:tmpl w:val="6330C80C"/>
    <w:lvl w:ilvl="0">
      <w:start w:val="1"/>
      <w:numFmt w:val="decimal"/>
      <w:pStyle w:val="Liste123I"/>
      <w:lvlText w:val="%1."/>
      <w:lvlJc w:val="left"/>
      <w:pPr>
        <w:ind w:left="454" w:hanging="454"/>
      </w:pPr>
      <w:rPr>
        <w:rFonts w:cs="Arial" w:hint="default"/>
      </w:rPr>
    </w:lvl>
    <w:lvl w:ilvl="1">
      <w:start w:val="1"/>
      <w:numFmt w:val="lowerLetter"/>
      <w:lvlText w:val="%2)"/>
      <w:lvlJc w:val="left"/>
      <w:pPr>
        <w:ind w:left="907" w:hanging="453"/>
      </w:pPr>
      <w:rPr>
        <w:rFonts w:cs="Arial" w:hint="default"/>
      </w:rPr>
    </w:lvl>
    <w:lvl w:ilvl="2">
      <w:start w:val="1"/>
      <w:numFmt w:val="bullet"/>
      <w:lvlText w:val=""/>
      <w:lvlJc w:val="left"/>
      <w:pPr>
        <w:ind w:left="1134" w:hanging="227"/>
      </w:pPr>
      <w:rPr>
        <w:rFonts w:ascii="Symbol" w:hAnsi="Symbol" w:cs="Times New Roman" w:hint="default"/>
        <w:color w:val="006AA4" w:themeColor="accent1"/>
        <w:sz w:val="18"/>
        <w:szCs w:val="18"/>
      </w:rPr>
    </w:lvl>
    <w:lvl w:ilvl="3">
      <w:start w:val="1"/>
      <w:numFmt w:val="bullet"/>
      <w:lvlText w:val="‒"/>
      <w:lvlJc w:val="left"/>
      <w:pPr>
        <w:ind w:left="1361" w:hanging="227"/>
      </w:pPr>
      <w:rPr>
        <w:rFonts w:ascii="Arial" w:hAnsi="Arial" w:cs="Arial" w:hint="default"/>
        <w:color w:val="006AA4" w:themeColor="accent1"/>
      </w:rPr>
    </w:lvl>
    <w:lvl w:ilvl="4">
      <w:start w:val="1"/>
      <w:numFmt w:val="bullet"/>
      <w:lvlText w:val=""/>
      <w:lvlJc w:val="left"/>
      <w:pPr>
        <w:ind w:left="1588" w:hanging="227"/>
      </w:pPr>
      <w:rPr>
        <w:rFonts w:ascii="Symbol" w:hAnsi="Symbol" w:cs="Times New Roman" w:hint="default"/>
        <w:color w:val="006AA4" w:themeColor="accent1"/>
        <w:sz w:val="18"/>
        <w:szCs w:val="18"/>
      </w:rPr>
    </w:lvl>
    <w:lvl w:ilvl="5">
      <w:start w:val="1"/>
      <w:numFmt w:val="bullet"/>
      <w:lvlText w:val="‒"/>
      <w:lvlJc w:val="left"/>
      <w:pPr>
        <w:ind w:left="1814" w:hanging="226"/>
      </w:pPr>
      <w:rPr>
        <w:rFonts w:ascii="Arial" w:hAnsi="Arial" w:cs="Times New Roman" w:hint="default"/>
        <w:color w:val="006AA4" w:themeColor="accent1"/>
      </w:rPr>
    </w:lvl>
    <w:lvl w:ilvl="6">
      <w:start w:val="1"/>
      <w:numFmt w:val="bullet"/>
      <w:lvlText w:val=""/>
      <w:lvlJc w:val="left"/>
      <w:pPr>
        <w:ind w:left="2041" w:hanging="227"/>
      </w:pPr>
      <w:rPr>
        <w:rFonts w:ascii="Symbol" w:hAnsi="Symbol" w:cs="Times New Roman" w:hint="default"/>
        <w:color w:val="006AA4" w:themeColor="accent1"/>
        <w:sz w:val="18"/>
        <w:szCs w:val="18"/>
      </w:rPr>
    </w:lvl>
    <w:lvl w:ilvl="7">
      <w:start w:val="1"/>
      <w:numFmt w:val="bullet"/>
      <w:lvlText w:val="‒"/>
      <w:lvlJc w:val="left"/>
      <w:pPr>
        <w:ind w:left="2268" w:hanging="227"/>
      </w:pPr>
      <w:rPr>
        <w:rFonts w:ascii="Arial" w:hAnsi="Arial" w:cs="Arial" w:hint="default"/>
        <w:color w:val="006AA4" w:themeColor="accent1"/>
        <w:szCs w:val="20"/>
      </w:rPr>
    </w:lvl>
    <w:lvl w:ilvl="8">
      <w:start w:val="1"/>
      <w:numFmt w:val="bullet"/>
      <w:lvlText w:val=""/>
      <w:lvlJc w:val="left"/>
      <w:pPr>
        <w:ind w:left="2495" w:hanging="227"/>
      </w:pPr>
      <w:rPr>
        <w:rFonts w:ascii="Symbol" w:hAnsi="Symbol" w:cs="Times New Roman" w:hint="default"/>
        <w:color w:val="006AA4" w:themeColor="accent1"/>
        <w:sz w:val="18"/>
        <w:szCs w:val="18"/>
      </w:rPr>
    </w:lvl>
  </w:abstractNum>
  <w:abstractNum w:abstractNumId="37">
    <w:nsid w:val="73BB1A24"/>
    <w:multiLevelType w:val="hybridMultilevel"/>
    <w:tmpl w:val="3252C2FC"/>
    <w:lvl w:ilvl="0" w:tplc="48F409AC">
      <w:start w:val="1"/>
      <w:numFmt w:val="decimal"/>
      <w:lvlText w:val="%1 –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B75135"/>
    <w:multiLevelType w:val="multilevel"/>
    <w:tmpl w:val="5F78ED5E"/>
    <w:lvl w:ilvl="0">
      <w:start w:val="1"/>
      <w:numFmt w:val="decimal"/>
      <w:pStyle w:val="Kapitelberschrift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7B95469B"/>
    <w:multiLevelType w:val="multilevel"/>
    <w:tmpl w:val="0CA0C30E"/>
    <w:lvl w:ilvl="0">
      <w:start w:val="1"/>
      <w:numFmt w:val="bullet"/>
      <w:pStyle w:val="TabellenAufzhlungI"/>
      <w:lvlText w:val=""/>
      <w:lvlJc w:val="left"/>
      <w:pPr>
        <w:ind w:left="227" w:hanging="227"/>
      </w:pPr>
      <w:rPr>
        <w:rFonts w:ascii="Symbol" w:hAnsi="Symbol" w:cs="Times New Roman" w:hint="default"/>
        <w:color w:val="006AA4" w:themeColor="accent1"/>
        <w:sz w:val="18"/>
        <w:szCs w:val="18"/>
      </w:rPr>
    </w:lvl>
    <w:lvl w:ilvl="1">
      <w:start w:val="1"/>
      <w:numFmt w:val="bullet"/>
      <w:lvlText w:val="‒"/>
      <w:lvlJc w:val="left"/>
      <w:pPr>
        <w:ind w:left="454" w:hanging="227"/>
      </w:pPr>
      <w:rPr>
        <w:rFonts w:ascii="Arial" w:hAnsi="Arial" w:cs="Arial" w:hint="default"/>
        <w:color w:val="006AA4" w:themeColor="accent1"/>
        <w:sz w:val="20"/>
      </w:rPr>
    </w:lvl>
    <w:lvl w:ilvl="2">
      <w:start w:val="1"/>
      <w:numFmt w:val="bullet"/>
      <w:lvlText w:val=""/>
      <w:lvlJc w:val="left"/>
      <w:pPr>
        <w:ind w:left="681" w:hanging="227"/>
      </w:pPr>
      <w:rPr>
        <w:rFonts w:ascii="Symbol" w:hAnsi="Symbol" w:cs="Times New Roman" w:hint="default"/>
        <w:color w:val="006AA4" w:themeColor="accent1"/>
        <w:sz w:val="18"/>
      </w:rPr>
    </w:lvl>
    <w:lvl w:ilvl="3">
      <w:start w:val="1"/>
      <w:numFmt w:val="bullet"/>
      <w:lvlText w:val="‒"/>
      <w:lvlJc w:val="left"/>
      <w:pPr>
        <w:ind w:left="908" w:hanging="227"/>
      </w:pPr>
      <w:rPr>
        <w:rFonts w:ascii="Arial" w:hAnsi="Arial" w:cs="Times New Roman" w:hint="default"/>
        <w:color w:val="006AA4" w:themeColor="accent1"/>
      </w:rPr>
    </w:lvl>
    <w:lvl w:ilvl="4">
      <w:start w:val="1"/>
      <w:numFmt w:val="bullet"/>
      <w:lvlText w:val=""/>
      <w:lvlJc w:val="left"/>
      <w:pPr>
        <w:ind w:left="1135" w:hanging="227"/>
      </w:pPr>
      <w:rPr>
        <w:rFonts w:ascii="Symbol" w:hAnsi="Symbol" w:cs="Courier New" w:hint="default"/>
        <w:color w:val="006AA4" w:themeColor="accent1"/>
        <w:sz w:val="18"/>
        <w:szCs w:val="18"/>
      </w:rPr>
    </w:lvl>
    <w:lvl w:ilvl="5">
      <w:start w:val="1"/>
      <w:numFmt w:val="bullet"/>
      <w:lvlText w:val="‒"/>
      <w:lvlJc w:val="left"/>
      <w:pPr>
        <w:ind w:left="1362" w:hanging="227"/>
      </w:pPr>
      <w:rPr>
        <w:rFonts w:ascii="Arial" w:hAnsi="Arial" w:cs="Times New Roman" w:hint="default"/>
        <w:color w:val="006AA4" w:themeColor="accent1"/>
        <w:szCs w:val="20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  <w:color w:val="006AA4" w:themeColor="accent1"/>
        <w:sz w:val="18"/>
      </w:rPr>
    </w:lvl>
    <w:lvl w:ilvl="7">
      <w:start w:val="1"/>
      <w:numFmt w:val="bullet"/>
      <w:lvlText w:val="‒"/>
      <w:lvlJc w:val="left"/>
      <w:pPr>
        <w:ind w:left="1816" w:hanging="227"/>
      </w:pPr>
      <w:rPr>
        <w:rFonts w:ascii="Arial" w:hAnsi="Arial" w:cs="Courier New" w:hint="default"/>
        <w:color w:val="006AA4" w:themeColor="accent1"/>
      </w:rPr>
    </w:lvl>
    <w:lvl w:ilvl="8">
      <w:start w:val="1"/>
      <w:numFmt w:val="bullet"/>
      <w:lvlText w:val=""/>
      <w:lvlJc w:val="left"/>
      <w:pPr>
        <w:ind w:left="2043" w:hanging="227"/>
      </w:pPr>
      <w:rPr>
        <w:rFonts w:ascii="Symbol" w:hAnsi="Symbol" w:cs="Times New Roman" w:hint="default"/>
        <w:color w:val="006AA4" w:themeColor="accent1"/>
        <w:sz w:val="18"/>
        <w:szCs w:val="18"/>
      </w:rPr>
    </w:lvl>
  </w:abstractNum>
  <w:abstractNum w:abstractNumId="40">
    <w:nsid w:val="7ED87601"/>
    <w:multiLevelType w:val="hybridMultilevel"/>
    <w:tmpl w:val="BD5E3538"/>
    <w:lvl w:ilvl="0" w:tplc="BA56E90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9F3BFD"/>
    <w:multiLevelType w:val="hybridMultilevel"/>
    <w:tmpl w:val="4B8ED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9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26"/>
  </w:num>
  <w:num w:numId="10">
    <w:abstractNumId w:val="21"/>
  </w:num>
  <w:num w:numId="11">
    <w:abstractNumId w:val="36"/>
  </w:num>
  <w:num w:numId="12">
    <w:abstractNumId w:val="20"/>
  </w:num>
  <w:num w:numId="13">
    <w:abstractNumId w:val="16"/>
  </w:num>
  <w:num w:numId="14">
    <w:abstractNumId w:val="19"/>
  </w:num>
  <w:num w:numId="15">
    <w:abstractNumId w:val="1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39"/>
  </w:num>
  <w:num w:numId="22">
    <w:abstractNumId w:val="31"/>
  </w:num>
  <w:num w:numId="23">
    <w:abstractNumId w:val="15"/>
  </w:num>
  <w:num w:numId="24">
    <w:abstractNumId w:val="34"/>
  </w:num>
  <w:num w:numId="25">
    <w:abstractNumId w:val="11"/>
  </w:num>
  <w:num w:numId="26">
    <w:abstractNumId w:val="23"/>
  </w:num>
  <w:num w:numId="27">
    <w:abstractNumId w:val="17"/>
  </w:num>
  <w:num w:numId="28">
    <w:abstractNumId w:val="22"/>
  </w:num>
  <w:num w:numId="29">
    <w:abstractNumId w:val="13"/>
  </w:num>
  <w:num w:numId="30">
    <w:abstractNumId w:val="24"/>
  </w:num>
  <w:num w:numId="31">
    <w:abstractNumId w:val="18"/>
  </w:num>
  <w:num w:numId="32">
    <w:abstractNumId w:val="40"/>
  </w:num>
  <w:num w:numId="33">
    <w:abstractNumId w:val="37"/>
  </w:num>
  <w:num w:numId="34">
    <w:abstractNumId w:val="27"/>
  </w:num>
  <w:num w:numId="35">
    <w:abstractNumId w:val="35"/>
  </w:num>
  <w:num w:numId="36">
    <w:abstractNumId w:val="25"/>
  </w:num>
  <w:num w:numId="37">
    <w:abstractNumId w:val="28"/>
  </w:num>
  <w:num w:numId="38">
    <w:abstractNumId w:val="33"/>
  </w:num>
  <w:num w:numId="39">
    <w:abstractNumId w:val="32"/>
  </w:num>
  <w:num w:numId="40">
    <w:abstractNumId w:val="41"/>
  </w:num>
  <w:num w:numId="41">
    <w:abstractNumId w:val="30"/>
  </w:num>
  <w:num w:numId="42">
    <w:abstractNumId w:val="12"/>
  </w:num>
  <w:numIdMacAtCleanup w:val="3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5004"/>
  <w:trackRevisions/>
  <w:doNotTrackFormatting/>
  <w:defaultTabStop w:val="709"/>
  <w:autoHyphenation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wpJustification/>
    <w:suppressSpBfAfterPgBrk/>
    <w:applyBreakingRules/>
  </w:compat>
  <w:rsids>
    <w:rsidRoot w:val="00141932"/>
    <w:rsid w:val="0000179C"/>
    <w:rsid w:val="00001B73"/>
    <w:rsid w:val="000054B3"/>
    <w:rsid w:val="000076E8"/>
    <w:rsid w:val="0001619C"/>
    <w:rsid w:val="0001638D"/>
    <w:rsid w:val="00016A85"/>
    <w:rsid w:val="00016E42"/>
    <w:rsid w:val="0001756E"/>
    <w:rsid w:val="00017E1B"/>
    <w:rsid w:val="000204F9"/>
    <w:rsid w:val="00022640"/>
    <w:rsid w:val="000250F6"/>
    <w:rsid w:val="00025CC8"/>
    <w:rsid w:val="00027069"/>
    <w:rsid w:val="00027827"/>
    <w:rsid w:val="00032C46"/>
    <w:rsid w:val="0003307A"/>
    <w:rsid w:val="0003687C"/>
    <w:rsid w:val="000420D8"/>
    <w:rsid w:val="000421C7"/>
    <w:rsid w:val="00042C71"/>
    <w:rsid w:val="00044516"/>
    <w:rsid w:val="000453F6"/>
    <w:rsid w:val="0004712D"/>
    <w:rsid w:val="000524FB"/>
    <w:rsid w:val="000602AB"/>
    <w:rsid w:val="00062BF3"/>
    <w:rsid w:val="00062C25"/>
    <w:rsid w:val="000640B3"/>
    <w:rsid w:val="000655EC"/>
    <w:rsid w:val="00066BB0"/>
    <w:rsid w:val="00067286"/>
    <w:rsid w:val="00070C2C"/>
    <w:rsid w:val="0007218F"/>
    <w:rsid w:val="00073F6D"/>
    <w:rsid w:val="000920F1"/>
    <w:rsid w:val="0009345F"/>
    <w:rsid w:val="00093DDE"/>
    <w:rsid w:val="00097420"/>
    <w:rsid w:val="000A00FC"/>
    <w:rsid w:val="000A2FD6"/>
    <w:rsid w:val="000A3250"/>
    <w:rsid w:val="000A759C"/>
    <w:rsid w:val="000B2DDF"/>
    <w:rsid w:val="000B40E6"/>
    <w:rsid w:val="000B6D97"/>
    <w:rsid w:val="000C3971"/>
    <w:rsid w:val="000C50FF"/>
    <w:rsid w:val="000D5589"/>
    <w:rsid w:val="000E3EC4"/>
    <w:rsid w:val="000F1AE7"/>
    <w:rsid w:val="000F3576"/>
    <w:rsid w:val="000F3EC3"/>
    <w:rsid w:val="001009AB"/>
    <w:rsid w:val="00102D60"/>
    <w:rsid w:val="00104E08"/>
    <w:rsid w:val="00105AAB"/>
    <w:rsid w:val="001065F8"/>
    <w:rsid w:val="001101CE"/>
    <w:rsid w:val="00112707"/>
    <w:rsid w:val="00115937"/>
    <w:rsid w:val="00115A65"/>
    <w:rsid w:val="00116447"/>
    <w:rsid w:val="001164FB"/>
    <w:rsid w:val="001173C1"/>
    <w:rsid w:val="001175C4"/>
    <w:rsid w:val="001201A1"/>
    <w:rsid w:val="0012048B"/>
    <w:rsid w:val="00121D9D"/>
    <w:rsid w:val="0012356F"/>
    <w:rsid w:val="00124AD7"/>
    <w:rsid w:val="00125C05"/>
    <w:rsid w:val="00127488"/>
    <w:rsid w:val="00127E3B"/>
    <w:rsid w:val="00132FF7"/>
    <w:rsid w:val="001350DD"/>
    <w:rsid w:val="0013731C"/>
    <w:rsid w:val="00140EFF"/>
    <w:rsid w:val="00141932"/>
    <w:rsid w:val="0014562E"/>
    <w:rsid w:val="00150569"/>
    <w:rsid w:val="00150843"/>
    <w:rsid w:val="00153655"/>
    <w:rsid w:val="0015515A"/>
    <w:rsid w:val="00165847"/>
    <w:rsid w:val="00167D63"/>
    <w:rsid w:val="00170303"/>
    <w:rsid w:val="00176AA8"/>
    <w:rsid w:val="00182B9D"/>
    <w:rsid w:val="0018508F"/>
    <w:rsid w:val="001903FA"/>
    <w:rsid w:val="00190C84"/>
    <w:rsid w:val="00191483"/>
    <w:rsid w:val="00193672"/>
    <w:rsid w:val="00194E8B"/>
    <w:rsid w:val="00196F5A"/>
    <w:rsid w:val="00197AC9"/>
    <w:rsid w:val="001A0FD5"/>
    <w:rsid w:val="001A1F24"/>
    <w:rsid w:val="001A71FC"/>
    <w:rsid w:val="001B08C5"/>
    <w:rsid w:val="001B0AC9"/>
    <w:rsid w:val="001B1733"/>
    <w:rsid w:val="001B259E"/>
    <w:rsid w:val="001B2A75"/>
    <w:rsid w:val="001B2B45"/>
    <w:rsid w:val="001B4698"/>
    <w:rsid w:val="001B4C45"/>
    <w:rsid w:val="001B674F"/>
    <w:rsid w:val="001C08C2"/>
    <w:rsid w:val="001C1329"/>
    <w:rsid w:val="001C1D0A"/>
    <w:rsid w:val="001C2244"/>
    <w:rsid w:val="001D0173"/>
    <w:rsid w:val="001D1952"/>
    <w:rsid w:val="001D5AC3"/>
    <w:rsid w:val="001D5C77"/>
    <w:rsid w:val="001D6CDA"/>
    <w:rsid w:val="001D6D96"/>
    <w:rsid w:val="001D7288"/>
    <w:rsid w:val="001D72CD"/>
    <w:rsid w:val="001D7418"/>
    <w:rsid w:val="001D747C"/>
    <w:rsid w:val="001E657D"/>
    <w:rsid w:val="001E6854"/>
    <w:rsid w:val="001E7C8E"/>
    <w:rsid w:val="001F0BCC"/>
    <w:rsid w:val="001F40EE"/>
    <w:rsid w:val="001F6868"/>
    <w:rsid w:val="00202AA3"/>
    <w:rsid w:val="00204234"/>
    <w:rsid w:val="00213B6A"/>
    <w:rsid w:val="00215F35"/>
    <w:rsid w:val="0022029C"/>
    <w:rsid w:val="00221768"/>
    <w:rsid w:val="00223764"/>
    <w:rsid w:val="00225744"/>
    <w:rsid w:val="00230479"/>
    <w:rsid w:val="002335B2"/>
    <w:rsid w:val="002343E9"/>
    <w:rsid w:val="00242717"/>
    <w:rsid w:val="002433F3"/>
    <w:rsid w:val="00243C39"/>
    <w:rsid w:val="00246C55"/>
    <w:rsid w:val="00247085"/>
    <w:rsid w:val="0025115E"/>
    <w:rsid w:val="0025148F"/>
    <w:rsid w:val="00251C51"/>
    <w:rsid w:val="0025327A"/>
    <w:rsid w:val="00256C72"/>
    <w:rsid w:val="00261643"/>
    <w:rsid w:val="002620E1"/>
    <w:rsid w:val="00264435"/>
    <w:rsid w:val="00265212"/>
    <w:rsid w:val="00265700"/>
    <w:rsid w:val="002661B5"/>
    <w:rsid w:val="00275D73"/>
    <w:rsid w:val="0027703B"/>
    <w:rsid w:val="00280E52"/>
    <w:rsid w:val="00282905"/>
    <w:rsid w:val="00283AD0"/>
    <w:rsid w:val="002861EA"/>
    <w:rsid w:val="00287CB2"/>
    <w:rsid w:val="0029168F"/>
    <w:rsid w:val="00291FC8"/>
    <w:rsid w:val="002936E0"/>
    <w:rsid w:val="00296456"/>
    <w:rsid w:val="00296889"/>
    <w:rsid w:val="002A11D4"/>
    <w:rsid w:val="002A136C"/>
    <w:rsid w:val="002A221A"/>
    <w:rsid w:val="002A2CDF"/>
    <w:rsid w:val="002A5D92"/>
    <w:rsid w:val="002A6E6A"/>
    <w:rsid w:val="002B1714"/>
    <w:rsid w:val="002B2B26"/>
    <w:rsid w:val="002B57F2"/>
    <w:rsid w:val="002B5D29"/>
    <w:rsid w:val="002B6154"/>
    <w:rsid w:val="002C1304"/>
    <w:rsid w:val="002C15F5"/>
    <w:rsid w:val="002C2749"/>
    <w:rsid w:val="002C300B"/>
    <w:rsid w:val="002C3B36"/>
    <w:rsid w:val="002C6A1E"/>
    <w:rsid w:val="002D2849"/>
    <w:rsid w:val="002D5094"/>
    <w:rsid w:val="002D53E3"/>
    <w:rsid w:val="002D5F57"/>
    <w:rsid w:val="002D7744"/>
    <w:rsid w:val="002E001D"/>
    <w:rsid w:val="002E250A"/>
    <w:rsid w:val="002E6781"/>
    <w:rsid w:val="002F151C"/>
    <w:rsid w:val="002F18E1"/>
    <w:rsid w:val="002F2504"/>
    <w:rsid w:val="002F2A84"/>
    <w:rsid w:val="002F3A7B"/>
    <w:rsid w:val="002F50F5"/>
    <w:rsid w:val="002F6965"/>
    <w:rsid w:val="002F7278"/>
    <w:rsid w:val="0030115E"/>
    <w:rsid w:val="0030172E"/>
    <w:rsid w:val="00302104"/>
    <w:rsid w:val="00302946"/>
    <w:rsid w:val="00307DF6"/>
    <w:rsid w:val="003100CE"/>
    <w:rsid w:val="003134E4"/>
    <w:rsid w:val="00316333"/>
    <w:rsid w:val="003225E8"/>
    <w:rsid w:val="0032267A"/>
    <w:rsid w:val="003233A1"/>
    <w:rsid w:val="00325711"/>
    <w:rsid w:val="00325C4F"/>
    <w:rsid w:val="003273B2"/>
    <w:rsid w:val="00327FE8"/>
    <w:rsid w:val="003316FC"/>
    <w:rsid w:val="00331EF2"/>
    <w:rsid w:val="003333F8"/>
    <w:rsid w:val="0033348B"/>
    <w:rsid w:val="003352A1"/>
    <w:rsid w:val="00340541"/>
    <w:rsid w:val="003453C9"/>
    <w:rsid w:val="003471F2"/>
    <w:rsid w:val="003508CB"/>
    <w:rsid w:val="00351D39"/>
    <w:rsid w:val="003537AE"/>
    <w:rsid w:val="003600BD"/>
    <w:rsid w:val="00361EAD"/>
    <w:rsid w:val="003630F7"/>
    <w:rsid w:val="00363CDF"/>
    <w:rsid w:val="00363DC4"/>
    <w:rsid w:val="003643BB"/>
    <w:rsid w:val="00366689"/>
    <w:rsid w:val="00371B54"/>
    <w:rsid w:val="00372963"/>
    <w:rsid w:val="003729B1"/>
    <w:rsid w:val="00373D0E"/>
    <w:rsid w:val="0037475D"/>
    <w:rsid w:val="00375229"/>
    <w:rsid w:val="00375403"/>
    <w:rsid w:val="00377613"/>
    <w:rsid w:val="00381879"/>
    <w:rsid w:val="003821AB"/>
    <w:rsid w:val="00384C2F"/>
    <w:rsid w:val="00384C39"/>
    <w:rsid w:val="00386B2F"/>
    <w:rsid w:val="003915E6"/>
    <w:rsid w:val="00395AD5"/>
    <w:rsid w:val="00395D56"/>
    <w:rsid w:val="003A5C65"/>
    <w:rsid w:val="003C024E"/>
    <w:rsid w:val="003C1130"/>
    <w:rsid w:val="003C1633"/>
    <w:rsid w:val="003C1C0C"/>
    <w:rsid w:val="003C3550"/>
    <w:rsid w:val="003C55C4"/>
    <w:rsid w:val="003C561D"/>
    <w:rsid w:val="003C5947"/>
    <w:rsid w:val="003C68AC"/>
    <w:rsid w:val="003D292C"/>
    <w:rsid w:val="003D3270"/>
    <w:rsid w:val="003D51F0"/>
    <w:rsid w:val="003D777D"/>
    <w:rsid w:val="003E0760"/>
    <w:rsid w:val="003E0F16"/>
    <w:rsid w:val="003E12AA"/>
    <w:rsid w:val="003E1339"/>
    <w:rsid w:val="003E1E06"/>
    <w:rsid w:val="003E2797"/>
    <w:rsid w:val="003E5995"/>
    <w:rsid w:val="003E7AFF"/>
    <w:rsid w:val="003F2B5E"/>
    <w:rsid w:val="003F3A59"/>
    <w:rsid w:val="003F4665"/>
    <w:rsid w:val="003F5739"/>
    <w:rsid w:val="003F5EB4"/>
    <w:rsid w:val="003F64A3"/>
    <w:rsid w:val="003F7932"/>
    <w:rsid w:val="004032BD"/>
    <w:rsid w:val="0040572D"/>
    <w:rsid w:val="00412FD8"/>
    <w:rsid w:val="00415DFC"/>
    <w:rsid w:val="0041610B"/>
    <w:rsid w:val="004223F7"/>
    <w:rsid w:val="00422964"/>
    <w:rsid w:val="004231EE"/>
    <w:rsid w:val="00424D4A"/>
    <w:rsid w:val="00430235"/>
    <w:rsid w:val="00431CCF"/>
    <w:rsid w:val="004321AC"/>
    <w:rsid w:val="004335F0"/>
    <w:rsid w:val="00434437"/>
    <w:rsid w:val="00435046"/>
    <w:rsid w:val="00440009"/>
    <w:rsid w:val="004446EF"/>
    <w:rsid w:val="00445772"/>
    <w:rsid w:val="00445F72"/>
    <w:rsid w:val="00446A14"/>
    <w:rsid w:val="00450AD1"/>
    <w:rsid w:val="0045384C"/>
    <w:rsid w:val="00454252"/>
    <w:rsid w:val="00454EED"/>
    <w:rsid w:val="00455DE4"/>
    <w:rsid w:val="004604CC"/>
    <w:rsid w:val="00460B3F"/>
    <w:rsid w:val="00463EF0"/>
    <w:rsid w:val="00464856"/>
    <w:rsid w:val="004668FE"/>
    <w:rsid w:val="00466D19"/>
    <w:rsid w:val="0047080F"/>
    <w:rsid w:val="004732EF"/>
    <w:rsid w:val="00476430"/>
    <w:rsid w:val="00482C62"/>
    <w:rsid w:val="00485CE8"/>
    <w:rsid w:val="0048643D"/>
    <w:rsid w:val="004904C8"/>
    <w:rsid w:val="00495091"/>
    <w:rsid w:val="00497490"/>
    <w:rsid w:val="00497E6D"/>
    <w:rsid w:val="004A0E7B"/>
    <w:rsid w:val="004A2117"/>
    <w:rsid w:val="004A4318"/>
    <w:rsid w:val="004B49C4"/>
    <w:rsid w:val="004C0FB3"/>
    <w:rsid w:val="004C20B9"/>
    <w:rsid w:val="004C5333"/>
    <w:rsid w:val="004C6EE8"/>
    <w:rsid w:val="004D203D"/>
    <w:rsid w:val="004D2702"/>
    <w:rsid w:val="004D2965"/>
    <w:rsid w:val="004D7C97"/>
    <w:rsid w:val="004E14C5"/>
    <w:rsid w:val="004E1B7E"/>
    <w:rsid w:val="004E399B"/>
    <w:rsid w:val="004E7170"/>
    <w:rsid w:val="004F5375"/>
    <w:rsid w:val="00500ED7"/>
    <w:rsid w:val="00501FE7"/>
    <w:rsid w:val="0050443A"/>
    <w:rsid w:val="005108E4"/>
    <w:rsid w:val="00511745"/>
    <w:rsid w:val="00511804"/>
    <w:rsid w:val="005130A6"/>
    <w:rsid w:val="00515EED"/>
    <w:rsid w:val="00516D52"/>
    <w:rsid w:val="00524538"/>
    <w:rsid w:val="005261EE"/>
    <w:rsid w:val="0052666C"/>
    <w:rsid w:val="00526DB0"/>
    <w:rsid w:val="0052742D"/>
    <w:rsid w:val="005277FB"/>
    <w:rsid w:val="00532B00"/>
    <w:rsid w:val="005360A9"/>
    <w:rsid w:val="00544D7B"/>
    <w:rsid w:val="0055494A"/>
    <w:rsid w:val="005553BF"/>
    <w:rsid w:val="00556155"/>
    <w:rsid w:val="00556BC7"/>
    <w:rsid w:val="00563877"/>
    <w:rsid w:val="005657EB"/>
    <w:rsid w:val="00571AD7"/>
    <w:rsid w:val="00571CE8"/>
    <w:rsid w:val="005729F9"/>
    <w:rsid w:val="00573637"/>
    <w:rsid w:val="0057387F"/>
    <w:rsid w:val="005762EA"/>
    <w:rsid w:val="00577F0B"/>
    <w:rsid w:val="0058578C"/>
    <w:rsid w:val="00585AFF"/>
    <w:rsid w:val="00585BEB"/>
    <w:rsid w:val="00587069"/>
    <w:rsid w:val="00590430"/>
    <w:rsid w:val="0059074F"/>
    <w:rsid w:val="00590A58"/>
    <w:rsid w:val="00592DAD"/>
    <w:rsid w:val="0059649C"/>
    <w:rsid w:val="00596FB9"/>
    <w:rsid w:val="005A114B"/>
    <w:rsid w:val="005A1209"/>
    <w:rsid w:val="005A1CC5"/>
    <w:rsid w:val="005B4B1B"/>
    <w:rsid w:val="005C02D1"/>
    <w:rsid w:val="005C0499"/>
    <w:rsid w:val="005C0E1C"/>
    <w:rsid w:val="005D15B2"/>
    <w:rsid w:val="005D28A7"/>
    <w:rsid w:val="005D2C14"/>
    <w:rsid w:val="005D3F2F"/>
    <w:rsid w:val="005D5D81"/>
    <w:rsid w:val="005D6D40"/>
    <w:rsid w:val="005E252D"/>
    <w:rsid w:val="005E40D4"/>
    <w:rsid w:val="005E69ED"/>
    <w:rsid w:val="005E73F9"/>
    <w:rsid w:val="005F13FF"/>
    <w:rsid w:val="005F33A3"/>
    <w:rsid w:val="005F609C"/>
    <w:rsid w:val="005F610E"/>
    <w:rsid w:val="0060230B"/>
    <w:rsid w:val="00602A0A"/>
    <w:rsid w:val="00602EC5"/>
    <w:rsid w:val="00603447"/>
    <w:rsid w:val="0060430C"/>
    <w:rsid w:val="00604F73"/>
    <w:rsid w:val="00607201"/>
    <w:rsid w:val="00615231"/>
    <w:rsid w:val="006152FD"/>
    <w:rsid w:val="00615C96"/>
    <w:rsid w:val="00615F75"/>
    <w:rsid w:val="00616551"/>
    <w:rsid w:val="00616D72"/>
    <w:rsid w:val="00620D90"/>
    <w:rsid w:val="006221D9"/>
    <w:rsid w:val="00622395"/>
    <w:rsid w:val="00623008"/>
    <w:rsid w:val="00624025"/>
    <w:rsid w:val="006255C2"/>
    <w:rsid w:val="006308B5"/>
    <w:rsid w:val="006414C7"/>
    <w:rsid w:val="00641B86"/>
    <w:rsid w:val="0064324F"/>
    <w:rsid w:val="00644FBA"/>
    <w:rsid w:val="00646031"/>
    <w:rsid w:val="006461A2"/>
    <w:rsid w:val="006465B5"/>
    <w:rsid w:val="00646FC8"/>
    <w:rsid w:val="006511CB"/>
    <w:rsid w:val="006514A6"/>
    <w:rsid w:val="00655BD8"/>
    <w:rsid w:val="00657A30"/>
    <w:rsid w:val="00661948"/>
    <w:rsid w:val="006801E4"/>
    <w:rsid w:val="00685501"/>
    <w:rsid w:val="00687032"/>
    <w:rsid w:val="00694B2E"/>
    <w:rsid w:val="00695225"/>
    <w:rsid w:val="006955BC"/>
    <w:rsid w:val="006A05EA"/>
    <w:rsid w:val="006A18D2"/>
    <w:rsid w:val="006A2D1F"/>
    <w:rsid w:val="006A439E"/>
    <w:rsid w:val="006A5A25"/>
    <w:rsid w:val="006A6519"/>
    <w:rsid w:val="006A6600"/>
    <w:rsid w:val="006B019B"/>
    <w:rsid w:val="006B0376"/>
    <w:rsid w:val="006B2E64"/>
    <w:rsid w:val="006B33FF"/>
    <w:rsid w:val="006C013A"/>
    <w:rsid w:val="006C3C69"/>
    <w:rsid w:val="006C7FE4"/>
    <w:rsid w:val="006D2E44"/>
    <w:rsid w:val="006D376C"/>
    <w:rsid w:val="006D665E"/>
    <w:rsid w:val="006D69A5"/>
    <w:rsid w:val="006E4E0F"/>
    <w:rsid w:val="006E63AD"/>
    <w:rsid w:val="006E6AD9"/>
    <w:rsid w:val="006E6C77"/>
    <w:rsid w:val="006F1A2C"/>
    <w:rsid w:val="006F42FE"/>
    <w:rsid w:val="006F43BE"/>
    <w:rsid w:val="006F5DED"/>
    <w:rsid w:val="00700163"/>
    <w:rsid w:val="00700D51"/>
    <w:rsid w:val="00701C4F"/>
    <w:rsid w:val="00707A52"/>
    <w:rsid w:val="00716335"/>
    <w:rsid w:val="007174BD"/>
    <w:rsid w:val="00717C30"/>
    <w:rsid w:val="00721F5B"/>
    <w:rsid w:val="00723924"/>
    <w:rsid w:val="007245A8"/>
    <w:rsid w:val="0072577F"/>
    <w:rsid w:val="00725A7E"/>
    <w:rsid w:val="00726732"/>
    <w:rsid w:val="0072697E"/>
    <w:rsid w:val="007278E7"/>
    <w:rsid w:val="00731208"/>
    <w:rsid w:val="007314D6"/>
    <w:rsid w:val="00732F52"/>
    <w:rsid w:val="0073509D"/>
    <w:rsid w:val="007351CE"/>
    <w:rsid w:val="00737885"/>
    <w:rsid w:val="007530EC"/>
    <w:rsid w:val="0075475C"/>
    <w:rsid w:val="0076018C"/>
    <w:rsid w:val="007608B7"/>
    <w:rsid w:val="00764EFF"/>
    <w:rsid w:val="007659F9"/>
    <w:rsid w:val="00766CF6"/>
    <w:rsid w:val="007672FA"/>
    <w:rsid w:val="00770183"/>
    <w:rsid w:val="00772BBD"/>
    <w:rsid w:val="007734FB"/>
    <w:rsid w:val="00774176"/>
    <w:rsid w:val="00775E96"/>
    <w:rsid w:val="00776822"/>
    <w:rsid w:val="00776CF6"/>
    <w:rsid w:val="00776E3E"/>
    <w:rsid w:val="00776FAF"/>
    <w:rsid w:val="007811FD"/>
    <w:rsid w:val="0078167A"/>
    <w:rsid w:val="00781B58"/>
    <w:rsid w:val="00786510"/>
    <w:rsid w:val="00787FBE"/>
    <w:rsid w:val="007957AE"/>
    <w:rsid w:val="00795EC3"/>
    <w:rsid w:val="00796ABF"/>
    <w:rsid w:val="00796D0D"/>
    <w:rsid w:val="007A02A5"/>
    <w:rsid w:val="007A219B"/>
    <w:rsid w:val="007A5BEA"/>
    <w:rsid w:val="007A6396"/>
    <w:rsid w:val="007B3248"/>
    <w:rsid w:val="007B372D"/>
    <w:rsid w:val="007B3926"/>
    <w:rsid w:val="007B4E9C"/>
    <w:rsid w:val="007C04EE"/>
    <w:rsid w:val="007C04F7"/>
    <w:rsid w:val="007C0AFF"/>
    <w:rsid w:val="007C22EA"/>
    <w:rsid w:val="007C2D1A"/>
    <w:rsid w:val="007C5F5B"/>
    <w:rsid w:val="007C6237"/>
    <w:rsid w:val="007D358D"/>
    <w:rsid w:val="007D5F82"/>
    <w:rsid w:val="007D6D33"/>
    <w:rsid w:val="007E0220"/>
    <w:rsid w:val="007E0DC7"/>
    <w:rsid w:val="007E2BA1"/>
    <w:rsid w:val="007E3052"/>
    <w:rsid w:val="007E3D18"/>
    <w:rsid w:val="007F0467"/>
    <w:rsid w:val="007F1FFA"/>
    <w:rsid w:val="007F229E"/>
    <w:rsid w:val="007F28C6"/>
    <w:rsid w:val="007F37A8"/>
    <w:rsid w:val="007F5042"/>
    <w:rsid w:val="007F53CA"/>
    <w:rsid w:val="00801226"/>
    <w:rsid w:val="008019A2"/>
    <w:rsid w:val="0080356C"/>
    <w:rsid w:val="008059C1"/>
    <w:rsid w:val="00811014"/>
    <w:rsid w:val="00812B18"/>
    <w:rsid w:val="008130BF"/>
    <w:rsid w:val="00814C65"/>
    <w:rsid w:val="0081553B"/>
    <w:rsid w:val="00815DF2"/>
    <w:rsid w:val="00816182"/>
    <w:rsid w:val="00817AED"/>
    <w:rsid w:val="00817BB1"/>
    <w:rsid w:val="0083089F"/>
    <w:rsid w:val="0083207D"/>
    <w:rsid w:val="008333AD"/>
    <w:rsid w:val="0083476B"/>
    <w:rsid w:val="0083744B"/>
    <w:rsid w:val="00840623"/>
    <w:rsid w:val="008425E4"/>
    <w:rsid w:val="00843827"/>
    <w:rsid w:val="0084688D"/>
    <w:rsid w:val="00847958"/>
    <w:rsid w:val="008519E0"/>
    <w:rsid w:val="00851ABD"/>
    <w:rsid w:val="00851E80"/>
    <w:rsid w:val="00852562"/>
    <w:rsid w:val="00853746"/>
    <w:rsid w:val="00856060"/>
    <w:rsid w:val="0085615E"/>
    <w:rsid w:val="008566AE"/>
    <w:rsid w:val="008612AA"/>
    <w:rsid w:val="00865D56"/>
    <w:rsid w:val="0086720B"/>
    <w:rsid w:val="00867989"/>
    <w:rsid w:val="00871EC5"/>
    <w:rsid w:val="00874A17"/>
    <w:rsid w:val="00882247"/>
    <w:rsid w:val="0088279B"/>
    <w:rsid w:val="008833BF"/>
    <w:rsid w:val="00884824"/>
    <w:rsid w:val="0089055A"/>
    <w:rsid w:val="00890B6F"/>
    <w:rsid w:val="00892459"/>
    <w:rsid w:val="008A109C"/>
    <w:rsid w:val="008A427F"/>
    <w:rsid w:val="008A5918"/>
    <w:rsid w:val="008B047F"/>
    <w:rsid w:val="008B2048"/>
    <w:rsid w:val="008B25AE"/>
    <w:rsid w:val="008B5CD7"/>
    <w:rsid w:val="008B73F0"/>
    <w:rsid w:val="008C5BBB"/>
    <w:rsid w:val="008C612C"/>
    <w:rsid w:val="008C6225"/>
    <w:rsid w:val="008D30F9"/>
    <w:rsid w:val="008E3EDF"/>
    <w:rsid w:val="008E40C3"/>
    <w:rsid w:val="008F0211"/>
    <w:rsid w:val="008F0646"/>
    <w:rsid w:val="008F1B56"/>
    <w:rsid w:val="008F299D"/>
    <w:rsid w:val="008F33BC"/>
    <w:rsid w:val="008F3BD1"/>
    <w:rsid w:val="008F4EE2"/>
    <w:rsid w:val="008F56DA"/>
    <w:rsid w:val="00903338"/>
    <w:rsid w:val="00906A92"/>
    <w:rsid w:val="00907E70"/>
    <w:rsid w:val="00912886"/>
    <w:rsid w:val="00921434"/>
    <w:rsid w:val="00924F50"/>
    <w:rsid w:val="009251D9"/>
    <w:rsid w:val="00926693"/>
    <w:rsid w:val="00931EA3"/>
    <w:rsid w:val="00932EB3"/>
    <w:rsid w:val="00934077"/>
    <w:rsid w:val="00935669"/>
    <w:rsid w:val="00936E72"/>
    <w:rsid w:val="009411E8"/>
    <w:rsid w:val="0094736C"/>
    <w:rsid w:val="009525CE"/>
    <w:rsid w:val="00953AAD"/>
    <w:rsid w:val="009568A2"/>
    <w:rsid w:val="009574BC"/>
    <w:rsid w:val="0097044D"/>
    <w:rsid w:val="0097594F"/>
    <w:rsid w:val="00975D5B"/>
    <w:rsid w:val="009767AF"/>
    <w:rsid w:val="00977FAE"/>
    <w:rsid w:val="00980C9E"/>
    <w:rsid w:val="009817E4"/>
    <w:rsid w:val="009830B5"/>
    <w:rsid w:val="00985CC0"/>
    <w:rsid w:val="0098793E"/>
    <w:rsid w:val="00992C87"/>
    <w:rsid w:val="00992D60"/>
    <w:rsid w:val="009937D0"/>
    <w:rsid w:val="009958EA"/>
    <w:rsid w:val="00995E3F"/>
    <w:rsid w:val="009968DD"/>
    <w:rsid w:val="00997DA6"/>
    <w:rsid w:val="009A0E81"/>
    <w:rsid w:val="009A4298"/>
    <w:rsid w:val="009A65DE"/>
    <w:rsid w:val="009B2C30"/>
    <w:rsid w:val="009B369B"/>
    <w:rsid w:val="009B6CBC"/>
    <w:rsid w:val="009B6F12"/>
    <w:rsid w:val="009C1BCD"/>
    <w:rsid w:val="009C2786"/>
    <w:rsid w:val="009C3A54"/>
    <w:rsid w:val="009C3CB3"/>
    <w:rsid w:val="009C47F4"/>
    <w:rsid w:val="009C62D2"/>
    <w:rsid w:val="009C6BEA"/>
    <w:rsid w:val="009C6C96"/>
    <w:rsid w:val="009D1D5D"/>
    <w:rsid w:val="009D2828"/>
    <w:rsid w:val="009D69B7"/>
    <w:rsid w:val="009D7AA2"/>
    <w:rsid w:val="009E16D7"/>
    <w:rsid w:val="009E4D4C"/>
    <w:rsid w:val="009E5FC8"/>
    <w:rsid w:val="009E769C"/>
    <w:rsid w:val="009E79F7"/>
    <w:rsid w:val="009F09D8"/>
    <w:rsid w:val="009F774C"/>
    <w:rsid w:val="00A01E4C"/>
    <w:rsid w:val="00A0206E"/>
    <w:rsid w:val="00A05357"/>
    <w:rsid w:val="00A06241"/>
    <w:rsid w:val="00A103AC"/>
    <w:rsid w:val="00A10C49"/>
    <w:rsid w:val="00A11756"/>
    <w:rsid w:val="00A14C39"/>
    <w:rsid w:val="00A179D5"/>
    <w:rsid w:val="00A202EC"/>
    <w:rsid w:val="00A20BA7"/>
    <w:rsid w:val="00A22BE8"/>
    <w:rsid w:val="00A236F8"/>
    <w:rsid w:val="00A260B7"/>
    <w:rsid w:val="00A2784F"/>
    <w:rsid w:val="00A302BC"/>
    <w:rsid w:val="00A30BAE"/>
    <w:rsid w:val="00A31EAC"/>
    <w:rsid w:val="00A33BA3"/>
    <w:rsid w:val="00A340D1"/>
    <w:rsid w:val="00A34CDD"/>
    <w:rsid w:val="00A355A4"/>
    <w:rsid w:val="00A416E0"/>
    <w:rsid w:val="00A42127"/>
    <w:rsid w:val="00A43B19"/>
    <w:rsid w:val="00A4721C"/>
    <w:rsid w:val="00A500F9"/>
    <w:rsid w:val="00A5658C"/>
    <w:rsid w:val="00A56674"/>
    <w:rsid w:val="00A57597"/>
    <w:rsid w:val="00A6065C"/>
    <w:rsid w:val="00A6568D"/>
    <w:rsid w:val="00A66778"/>
    <w:rsid w:val="00A6748E"/>
    <w:rsid w:val="00A70FC1"/>
    <w:rsid w:val="00A74106"/>
    <w:rsid w:val="00A83274"/>
    <w:rsid w:val="00A853C5"/>
    <w:rsid w:val="00A85512"/>
    <w:rsid w:val="00A95CCF"/>
    <w:rsid w:val="00AA0945"/>
    <w:rsid w:val="00AA3DBF"/>
    <w:rsid w:val="00AA3E88"/>
    <w:rsid w:val="00AB3590"/>
    <w:rsid w:val="00AB3A22"/>
    <w:rsid w:val="00AB4F73"/>
    <w:rsid w:val="00AB7245"/>
    <w:rsid w:val="00AB7A86"/>
    <w:rsid w:val="00AC099B"/>
    <w:rsid w:val="00AC6CFC"/>
    <w:rsid w:val="00AD472E"/>
    <w:rsid w:val="00AD7245"/>
    <w:rsid w:val="00AE1218"/>
    <w:rsid w:val="00AE2DDD"/>
    <w:rsid w:val="00AE3B01"/>
    <w:rsid w:val="00AE4A06"/>
    <w:rsid w:val="00AE62F6"/>
    <w:rsid w:val="00AF19B6"/>
    <w:rsid w:val="00AF1B44"/>
    <w:rsid w:val="00B052D3"/>
    <w:rsid w:val="00B05AA8"/>
    <w:rsid w:val="00B1658E"/>
    <w:rsid w:val="00B1674F"/>
    <w:rsid w:val="00B1735E"/>
    <w:rsid w:val="00B22346"/>
    <w:rsid w:val="00B2234E"/>
    <w:rsid w:val="00B2528E"/>
    <w:rsid w:val="00B25EDE"/>
    <w:rsid w:val="00B2659D"/>
    <w:rsid w:val="00B3175C"/>
    <w:rsid w:val="00B31F96"/>
    <w:rsid w:val="00B37C0D"/>
    <w:rsid w:val="00B408EF"/>
    <w:rsid w:val="00B41C43"/>
    <w:rsid w:val="00B55B50"/>
    <w:rsid w:val="00B56274"/>
    <w:rsid w:val="00B566E5"/>
    <w:rsid w:val="00B60F0E"/>
    <w:rsid w:val="00B613B5"/>
    <w:rsid w:val="00B61961"/>
    <w:rsid w:val="00B62628"/>
    <w:rsid w:val="00B66167"/>
    <w:rsid w:val="00B67E09"/>
    <w:rsid w:val="00B70BD2"/>
    <w:rsid w:val="00B71D7B"/>
    <w:rsid w:val="00B730C9"/>
    <w:rsid w:val="00B76D14"/>
    <w:rsid w:val="00B9510C"/>
    <w:rsid w:val="00B96D42"/>
    <w:rsid w:val="00B96EAC"/>
    <w:rsid w:val="00BA121A"/>
    <w:rsid w:val="00BA638A"/>
    <w:rsid w:val="00BB2DBE"/>
    <w:rsid w:val="00BB3E2E"/>
    <w:rsid w:val="00BB4A68"/>
    <w:rsid w:val="00BB7E67"/>
    <w:rsid w:val="00BC049B"/>
    <w:rsid w:val="00BC1274"/>
    <w:rsid w:val="00BC2075"/>
    <w:rsid w:val="00BC2281"/>
    <w:rsid w:val="00BC3D37"/>
    <w:rsid w:val="00BC60E6"/>
    <w:rsid w:val="00BD416F"/>
    <w:rsid w:val="00BD5225"/>
    <w:rsid w:val="00BD704E"/>
    <w:rsid w:val="00BE339B"/>
    <w:rsid w:val="00BE61C5"/>
    <w:rsid w:val="00BE7419"/>
    <w:rsid w:val="00BE7B40"/>
    <w:rsid w:val="00BF082F"/>
    <w:rsid w:val="00BF2034"/>
    <w:rsid w:val="00BF22B1"/>
    <w:rsid w:val="00BF394E"/>
    <w:rsid w:val="00BF3C9B"/>
    <w:rsid w:val="00BF3DF2"/>
    <w:rsid w:val="00BF4251"/>
    <w:rsid w:val="00BF65A8"/>
    <w:rsid w:val="00BF6DD0"/>
    <w:rsid w:val="00BF7ABE"/>
    <w:rsid w:val="00C00228"/>
    <w:rsid w:val="00C02C65"/>
    <w:rsid w:val="00C04267"/>
    <w:rsid w:val="00C105A8"/>
    <w:rsid w:val="00C11254"/>
    <w:rsid w:val="00C14D96"/>
    <w:rsid w:val="00C1614C"/>
    <w:rsid w:val="00C177DC"/>
    <w:rsid w:val="00C21E66"/>
    <w:rsid w:val="00C23293"/>
    <w:rsid w:val="00C24797"/>
    <w:rsid w:val="00C2507D"/>
    <w:rsid w:val="00C26279"/>
    <w:rsid w:val="00C267F8"/>
    <w:rsid w:val="00C3288F"/>
    <w:rsid w:val="00C3428A"/>
    <w:rsid w:val="00C359E6"/>
    <w:rsid w:val="00C36923"/>
    <w:rsid w:val="00C37C3D"/>
    <w:rsid w:val="00C41297"/>
    <w:rsid w:val="00C469F9"/>
    <w:rsid w:val="00C5584C"/>
    <w:rsid w:val="00C6190C"/>
    <w:rsid w:val="00C61B73"/>
    <w:rsid w:val="00C6239E"/>
    <w:rsid w:val="00C63AEF"/>
    <w:rsid w:val="00C63F36"/>
    <w:rsid w:val="00C677A6"/>
    <w:rsid w:val="00C67CFB"/>
    <w:rsid w:val="00C73BF1"/>
    <w:rsid w:val="00C750B9"/>
    <w:rsid w:val="00C754FD"/>
    <w:rsid w:val="00C83842"/>
    <w:rsid w:val="00C85614"/>
    <w:rsid w:val="00C911B8"/>
    <w:rsid w:val="00C92CED"/>
    <w:rsid w:val="00C93A54"/>
    <w:rsid w:val="00C93A7A"/>
    <w:rsid w:val="00C9429F"/>
    <w:rsid w:val="00C94C25"/>
    <w:rsid w:val="00C97266"/>
    <w:rsid w:val="00CA1012"/>
    <w:rsid w:val="00CA2D55"/>
    <w:rsid w:val="00CA525F"/>
    <w:rsid w:val="00CA75BA"/>
    <w:rsid w:val="00CB2335"/>
    <w:rsid w:val="00CB6084"/>
    <w:rsid w:val="00CC04A6"/>
    <w:rsid w:val="00CC2F3C"/>
    <w:rsid w:val="00CC430F"/>
    <w:rsid w:val="00CC706C"/>
    <w:rsid w:val="00CD0757"/>
    <w:rsid w:val="00CD58CD"/>
    <w:rsid w:val="00CD6200"/>
    <w:rsid w:val="00CE2D12"/>
    <w:rsid w:val="00CE358E"/>
    <w:rsid w:val="00CE4C6A"/>
    <w:rsid w:val="00CE5B0E"/>
    <w:rsid w:val="00CF4B6C"/>
    <w:rsid w:val="00CF4B70"/>
    <w:rsid w:val="00CF5622"/>
    <w:rsid w:val="00CF5DBF"/>
    <w:rsid w:val="00D0046D"/>
    <w:rsid w:val="00D05ADC"/>
    <w:rsid w:val="00D0641A"/>
    <w:rsid w:val="00D0665B"/>
    <w:rsid w:val="00D077DB"/>
    <w:rsid w:val="00D10EAE"/>
    <w:rsid w:val="00D11E88"/>
    <w:rsid w:val="00D16161"/>
    <w:rsid w:val="00D17255"/>
    <w:rsid w:val="00D176F3"/>
    <w:rsid w:val="00D20B00"/>
    <w:rsid w:val="00D23E0B"/>
    <w:rsid w:val="00D23F11"/>
    <w:rsid w:val="00D25842"/>
    <w:rsid w:val="00D262EA"/>
    <w:rsid w:val="00D26B74"/>
    <w:rsid w:val="00D33493"/>
    <w:rsid w:val="00D34E2F"/>
    <w:rsid w:val="00D35F98"/>
    <w:rsid w:val="00D3633B"/>
    <w:rsid w:val="00D3731A"/>
    <w:rsid w:val="00D42127"/>
    <w:rsid w:val="00D428B6"/>
    <w:rsid w:val="00D43DF3"/>
    <w:rsid w:val="00D50ACE"/>
    <w:rsid w:val="00D50DF8"/>
    <w:rsid w:val="00D514EC"/>
    <w:rsid w:val="00D51B6C"/>
    <w:rsid w:val="00D51BAD"/>
    <w:rsid w:val="00D543BD"/>
    <w:rsid w:val="00D54EB8"/>
    <w:rsid w:val="00D54EBF"/>
    <w:rsid w:val="00D556EB"/>
    <w:rsid w:val="00D55B98"/>
    <w:rsid w:val="00D57092"/>
    <w:rsid w:val="00D6463B"/>
    <w:rsid w:val="00D64E95"/>
    <w:rsid w:val="00D653B6"/>
    <w:rsid w:val="00D65C37"/>
    <w:rsid w:val="00D738D5"/>
    <w:rsid w:val="00D74E1D"/>
    <w:rsid w:val="00D765A2"/>
    <w:rsid w:val="00D77EA9"/>
    <w:rsid w:val="00D80B08"/>
    <w:rsid w:val="00D8126E"/>
    <w:rsid w:val="00D82D98"/>
    <w:rsid w:val="00D87232"/>
    <w:rsid w:val="00D876C3"/>
    <w:rsid w:val="00D87978"/>
    <w:rsid w:val="00D9020C"/>
    <w:rsid w:val="00D934D1"/>
    <w:rsid w:val="00DA0186"/>
    <w:rsid w:val="00DA0454"/>
    <w:rsid w:val="00DA3DFF"/>
    <w:rsid w:val="00DA6C78"/>
    <w:rsid w:val="00DA775C"/>
    <w:rsid w:val="00DB031C"/>
    <w:rsid w:val="00DB1686"/>
    <w:rsid w:val="00DB67AF"/>
    <w:rsid w:val="00DB6DCD"/>
    <w:rsid w:val="00DB7F7C"/>
    <w:rsid w:val="00DC0301"/>
    <w:rsid w:val="00DC4E00"/>
    <w:rsid w:val="00DC63C3"/>
    <w:rsid w:val="00DD309E"/>
    <w:rsid w:val="00DD3F8D"/>
    <w:rsid w:val="00DD766F"/>
    <w:rsid w:val="00DD7F44"/>
    <w:rsid w:val="00DF3DED"/>
    <w:rsid w:val="00DF62EC"/>
    <w:rsid w:val="00DF6E1A"/>
    <w:rsid w:val="00DF74D4"/>
    <w:rsid w:val="00E03A25"/>
    <w:rsid w:val="00E11968"/>
    <w:rsid w:val="00E1341B"/>
    <w:rsid w:val="00E14717"/>
    <w:rsid w:val="00E147B5"/>
    <w:rsid w:val="00E14CE9"/>
    <w:rsid w:val="00E15228"/>
    <w:rsid w:val="00E154F2"/>
    <w:rsid w:val="00E1708A"/>
    <w:rsid w:val="00E17F5D"/>
    <w:rsid w:val="00E200C2"/>
    <w:rsid w:val="00E26870"/>
    <w:rsid w:val="00E3525F"/>
    <w:rsid w:val="00E352B5"/>
    <w:rsid w:val="00E353D2"/>
    <w:rsid w:val="00E40DD3"/>
    <w:rsid w:val="00E419A0"/>
    <w:rsid w:val="00E4223E"/>
    <w:rsid w:val="00E451D7"/>
    <w:rsid w:val="00E463CA"/>
    <w:rsid w:val="00E47091"/>
    <w:rsid w:val="00E50240"/>
    <w:rsid w:val="00E51744"/>
    <w:rsid w:val="00E530D5"/>
    <w:rsid w:val="00E55CFE"/>
    <w:rsid w:val="00E60814"/>
    <w:rsid w:val="00E63CC0"/>
    <w:rsid w:val="00E64EB7"/>
    <w:rsid w:val="00E6508A"/>
    <w:rsid w:val="00E664D0"/>
    <w:rsid w:val="00E667C8"/>
    <w:rsid w:val="00E67AD8"/>
    <w:rsid w:val="00E7460F"/>
    <w:rsid w:val="00E7626F"/>
    <w:rsid w:val="00E82B1C"/>
    <w:rsid w:val="00E85BE3"/>
    <w:rsid w:val="00E902AE"/>
    <w:rsid w:val="00E959CD"/>
    <w:rsid w:val="00E97988"/>
    <w:rsid w:val="00E97D79"/>
    <w:rsid w:val="00EA0CD9"/>
    <w:rsid w:val="00EA11C7"/>
    <w:rsid w:val="00EA755D"/>
    <w:rsid w:val="00EA759F"/>
    <w:rsid w:val="00EA7D61"/>
    <w:rsid w:val="00EB0128"/>
    <w:rsid w:val="00EB01FD"/>
    <w:rsid w:val="00EB03B8"/>
    <w:rsid w:val="00EB0595"/>
    <w:rsid w:val="00EB0AE3"/>
    <w:rsid w:val="00EB685F"/>
    <w:rsid w:val="00EB7D8F"/>
    <w:rsid w:val="00EC7E25"/>
    <w:rsid w:val="00ED193A"/>
    <w:rsid w:val="00ED3A7E"/>
    <w:rsid w:val="00ED67FA"/>
    <w:rsid w:val="00EE1726"/>
    <w:rsid w:val="00EE1A31"/>
    <w:rsid w:val="00EE1B6F"/>
    <w:rsid w:val="00EE1C6E"/>
    <w:rsid w:val="00EE617B"/>
    <w:rsid w:val="00EE6BBE"/>
    <w:rsid w:val="00EF4099"/>
    <w:rsid w:val="00EF5437"/>
    <w:rsid w:val="00EF6193"/>
    <w:rsid w:val="00EF7390"/>
    <w:rsid w:val="00F02AD8"/>
    <w:rsid w:val="00F03A98"/>
    <w:rsid w:val="00F03D32"/>
    <w:rsid w:val="00F04A07"/>
    <w:rsid w:val="00F04E55"/>
    <w:rsid w:val="00F06453"/>
    <w:rsid w:val="00F065AF"/>
    <w:rsid w:val="00F06987"/>
    <w:rsid w:val="00F0789A"/>
    <w:rsid w:val="00F07BBC"/>
    <w:rsid w:val="00F15399"/>
    <w:rsid w:val="00F154FB"/>
    <w:rsid w:val="00F17AC3"/>
    <w:rsid w:val="00F22100"/>
    <w:rsid w:val="00F25ABA"/>
    <w:rsid w:val="00F26B35"/>
    <w:rsid w:val="00F30031"/>
    <w:rsid w:val="00F303C3"/>
    <w:rsid w:val="00F324EA"/>
    <w:rsid w:val="00F3288F"/>
    <w:rsid w:val="00F32DBC"/>
    <w:rsid w:val="00F339DC"/>
    <w:rsid w:val="00F35841"/>
    <w:rsid w:val="00F35F12"/>
    <w:rsid w:val="00F364C7"/>
    <w:rsid w:val="00F36926"/>
    <w:rsid w:val="00F37A1C"/>
    <w:rsid w:val="00F41DCE"/>
    <w:rsid w:val="00F42610"/>
    <w:rsid w:val="00F42E52"/>
    <w:rsid w:val="00F441E4"/>
    <w:rsid w:val="00F47C82"/>
    <w:rsid w:val="00F508FA"/>
    <w:rsid w:val="00F5294A"/>
    <w:rsid w:val="00F537AA"/>
    <w:rsid w:val="00F5397D"/>
    <w:rsid w:val="00F53ACD"/>
    <w:rsid w:val="00F571E7"/>
    <w:rsid w:val="00F62EE8"/>
    <w:rsid w:val="00F63E83"/>
    <w:rsid w:val="00F70CDA"/>
    <w:rsid w:val="00F73707"/>
    <w:rsid w:val="00F76953"/>
    <w:rsid w:val="00F77887"/>
    <w:rsid w:val="00F814A9"/>
    <w:rsid w:val="00F814C3"/>
    <w:rsid w:val="00F84407"/>
    <w:rsid w:val="00F86E1F"/>
    <w:rsid w:val="00F90EE6"/>
    <w:rsid w:val="00FA0D3B"/>
    <w:rsid w:val="00FA2B07"/>
    <w:rsid w:val="00FA3325"/>
    <w:rsid w:val="00FA50AE"/>
    <w:rsid w:val="00FA64B7"/>
    <w:rsid w:val="00FA6EFB"/>
    <w:rsid w:val="00FB15B9"/>
    <w:rsid w:val="00FB1AE1"/>
    <w:rsid w:val="00FB2AAB"/>
    <w:rsid w:val="00FB5192"/>
    <w:rsid w:val="00FB647E"/>
    <w:rsid w:val="00FB7F66"/>
    <w:rsid w:val="00FC0DBD"/>
    <w:rsid w:val="00FC15FB"/>
    <w:rsid w:val="00FC4EEC"/>
    <w:rsid w:val="00FD53F9"/>
    <w:rsid w:val="00FD6778"/>
    <w:rsid w:val="00FE070A"/>
    <w:rsid w:val="00FE1CBA"/>
    <w:rsid w:val="00FE6317"/>
    <w:rsid w:val="00FE721D"/>
    <w:rsid w:val="00FF25EA"/>
    <w:rsid w:val="00FF520D"/>
    <w:rsid w:val="00FF79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20" w:qFormat="1"/>
    <w:lsdException w:name="heading 7" w:uiPriority="20" w:qFormat="1"/>
    <w:lsdException w:name="heading 8" w:uiPriority="20" w:qFormat="1"/>
    <w:lsdException w:name="heading 9" w:uiPriority="2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20"/>
    <w:lsdException w:name="caption" w:semiHidden="0" w:uiPriority="35" w:unhideWhenUsed="0" w:qFormat="1"/>
    <w:lsdException w:name="footnote reference" w:uiPriority="0"/>
    <w:lsdException w:name="Title" w:uiPriority="41" w:qFormat="1"/>
    <w:lsdException w:name="Default Paragraph Font" w:uiPriority="1"/>
    <w:lsdException w:name="Subtitle" w:uiPriority="40" w:qFormat="1"/>
    <w:lsdException w:name="Strong" w:semiHidden="0" w:uiPriority="16" w:unhideWhenUsed="0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32"/>
    <w:pPr>
      <w:spacing w:after="120" w:line="240" w:lineRule="auto"/>
      <w:jc w:val="both"/>
    </w:pPr>
    <w:rPr>
      <w:rFonts w:eastAsia="Times New Roman" w:cs="Times New Roman"/>
      <w:sz w:val="20"/>
      <w:szCs w:val="20"/>
      <w:lang w:val="en-GB" w:eastAsia="de-DE"/>
    </w:rPr>
  </w:style>
  <w:style w:type="paragraph" w:styleId="Heading1">
    <w:name w:val="heading 1"/>
    <w:aliases w:val="Heading 2."/>
    <w:basedOn w:val="Normal"/>
    <w:next w:val="Standardtext"/>
    <w:link w:val="Heading1Char"/>
    <w:uiPriority w:val="99"/>
    <w:qFormat/>
    <w:rsid w:val="00603447"/>
    <w:pPr>
      <w:keepNext/>
      <w:keepLines/>
      <w:numPr>
        <w:numId w:val="27"/>
      </w:numPr>
      <w:spacing w:before="480"/>
      <w:jc w:val="left"/>
      <w:outlineLvl w:val="0"/>
    </w:pPr>
    <w:rPr>
      <w:rFonts w:eastAsiaTheme="majorEastAsia" w:cstheme="majorBidi"/>
      <w:b/>
      <w:bCs/>
      <w:color w:val="006AA4" w:themeColor="accent1"/>
      <w:sz w:val="24"/>
      <w:szCs w:val="28"/>
    </w:rPr>
  </w:style>
  <w:style w:type="paragraph" w:styleId="Heading2">
    <w:name w:val="heading 2"/>
    <w:basedOn w:val="Standardtext"/>
    <w:next w:val="Standardtext"/>
    <w:link w:val="Heading2Char"/>
    <w:uiPriority w:val="99"/>
    <w:qFormat/>
    <w:rsid w:val="00603447"/>
    <w:pPr>
      <w:keepNext/>
      <w:keepLines/>
      <w:numPr>
        <w:ilvl w:val="1"/>
        <w:numId w:val="27"/>
      </w:numPr>
      <w:spacing w:before="360"/>
      <w:jc w:val="left"/>
      <w:outlineLvl w:val="1"/>
    </w:pPr>
    <w:rPr>
      <w:b/>
      <w:color w:val="006AA4" w:themeColor="accent1"/>
      <w:sz w:val="24"/>
    </w:rPr>
  </w:style>
  <w:style w:type="paragraph" w:styleId="Heading3">
    <w:name w:val="heading 3"/>
    <w:basedOn w:val="Standardtext"/>
    <w:next w:val="Standardtext"/>
    <w:link w:val="Heading3Char"/>
    <w:qFormat/>
    <w:rsid w:val="00603447"/>
    <w:pPr>
      <w:keepNext/>
      <w:keepLines/>
      <w:numPr>
        <w:ilvl w:val="2"/>
        <w:numId w:val="27"/>
      </w:numPr>
      <w:spacing w:before="360" w:line="260" w:lineRule="atLeast"/>
      <w:jc w:val="left"/>
      <w:outlineLvl w:val="2"/>
    </w:pPr>
    <w:rPr>
      <w:b/>
    </w:rPr>
  </w:style>
  <w:style w:type="paragraph" w:styleId="Heading4">
    <w:name w:val="heading 4"/>
    <w:basedOn w:val="Standardtext"/>
    <w:next w:val="Standardtext"/>
    <w:link w:val="Heading4Char"/>
    <w:qFormat/>
    <w:rsid w:val="00603447"/>
    <w:pPr>
      <w:keepNext/>
      <w:keepLines/>
      <w:numPr>
        <w:ilvl w:val="3"/>
        <w:numId w:val="27"/>
      </w:numPr>
      <w:spacing w:before="280"/>
      <w:jc w:val="left"/>
      <w:outlineLvl w:val="3"/>
    </w:pPr>
    <w:rPr>
      <w:b/>
    </w:rPr>
  </w:style>
  <w:style w:type="paragraph" w:styleId="Heading5">
    <w:name w:val="heading 5"/>
    <w:basedOn w:val="Normal"/>
    <w:next w:val="Standardtext"/>
    <w:link w:val="Heading5Char"/>
    <w:qFormat/>
    <w:rsid w:val="00603447"/>
    <w:pPr>
      <w:keepNext/>
      <w:keepLines/>
      <w:tabs>
        <w:tab w:val="left" w:pos="1134"/>
      </w:tabs>
      <w:spacing w:before="280"/>
      <w:jc w:val="left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20"/>
    <w:semiHidden/>
    <w:qFormat/>
    <w:rsid w:val="00E14C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3451" w:themeColor="accent1" w:themeShade="7F"/>
    </w:rPr>
  </w:style>
  <w:style w:type="paragraph" w:styleId="Heading7">
    <w:name w:val="heading 7"/>
    <w:basedOn w:val="Normal"/>
    <w:next w:val="Normal"/>
    <w:link w:val="Heading7Char"/>
    <w:uiPriority w:val="20"/>
    <w:semiHidden/>
    <w:qFormat/>
    <w:rsid w:val="00E14C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20"/>
    <w:semiHidden/>
    <w:qFormat/>
    <w:rsid w:val="00E14C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20"/>
    <w:semiHidden/>
    <w:qFormat/>
    <w:rsid w:val="00E14C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Gliederung">
    <w:name w:val="Gliederung"/>
    <w:uiPriority w:val="99"/>
    <w:rsid w:val="00E14CE9"/>
    <w:pPr>
      <w:numPr>
        <w:numId w:val="9"/>
      </w:numPr>
    </w:pPr>
  </w:style>
  <w:style w:type="paragraph" w:styleId="Header">
    <w:name w:val="header"/>
    <w:basedOn w:val="Normal"/>
    <w:link w:val="HeaderChar"/>
    <w:semiHidden/>
    <w:rsid w:val="00E14CE9"/>
    <w:pPr>
      <w:spacing w:before="20" w:after="20" w:line="200" w:lineRule="atLeast"/>
      <w:jc w:val="left"/>
    </w:pPr>
    <w:rPr>
      <w:sz w:val="18"/>
    </w:rPr>
  </w:style>
  <w:style w:type="character" w:customStyle="1" w:styleId="HeaderChar">
    <w:name w:val="Header Char"/>
    <w:basedOn w:val="DefaultParagraphFont"/>
    <w:link w:val="Header"/>
    <w:semiHidden/>
    <w:rsid w:val="00E14CE9"/>
    <w:rPr>
      <w:rFonts w:ascii="Arial" w:hAnsi="Arial"/>
      <w:sz w:val="18"/>
    </w:rPr>
  </w:style>
  <w:style w:type="paragraph" w:styleId="Footer">
    <w:name w:val="footer"/>
    <w:basedOn w:val="Normal"/>
    <w:link w:val="FooterChar"/>
    <w:uiPriority w:val="20"/>
    <w:semiHidden/>
    <w:rsid w:val="00E14CE9"/>
    <w:pPr>
      <w:tabs>
        <w:tab w:val="center" w:pos="4536"/>
        <w:tab w:val="right" w:pos="9072"/>
      </w:tabs>
      <w:spacing w:after="0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20"/>
    <w:semiHidden/>
    <w:rsid w:val="00E14CE9"/>
    <w:rPr>
      <w:rFonts w:ascii="Arial" w:hAnsi="Arial"/>
      <w:sz w:val="18"/>
    </w:rPr>
  </w:style>
  <w:style w:type="character" w:styleId="PlaceholderText">
    <w:name w:val="Placeholder Text"/>
    <w:basedOn w:val="DefaultParagraphFont"/>
    <w:uiPriority w:val="99"/>
    <w:semiHidden/>
    <w:rsid w:val="00E14CE9"/>
    <w:rPr>
      <w:color w:val="808080"/>
    </w:rPr>
  </w:style>
  <w:style w:type="character" w:styleId="Strong">
    <w:name w:val="Strong"/>
    <w:basedOn w:val="DefaultParagraphFont"/>
    <w:uiPriority w:val="16"/>
    <w:semiHidden/>
    <w:qFormat/>
    <w:rsid w:val="00E14CE9"/>
    <w:rPr>
      <w:b/>
      <w:bCs/>
    </w:rPr>
  </w:style>
  <w:style w:type="table" w:styleId="TableGrid">
    <w:name w:val="Table Grid"/>
    <w:basedOn w:val="TableNormal"/>
    <w:uiPriority w:val="59"/>
    <w:rsid w:val="00E14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text">
    <w:name w:val="Standardtext"/>
    <w:basedOn w:val="Normal"/>
    <w:link w:val="StandardtextZchn"/>
    <w:qFormat/>
    <w:rsid w:val="00E14CE9"/>
  </w:style>
  <w:style w:type="character" w:customStyle="1" w:styleId="Heading1Char">
    <w:name w:val="Heading 1 Char"/>
    <w:aliases w:val="Heading 2. Char"/>
    <w:basedOn w:val="DefaultParagraphFont"/>
    <w:link w:val="Heading1"/>
    <w:uiPriority w:val="99"/>
    <w:rsid w:val="00603447"/>
    <w:rPr>
      <w:rFonts w:eastAsiaTheme="majorEastAsia" w:cstheme="majorBidi"/>
      <w:b/>
      <w:bCs/>
      <w:color w:val="006AA4" w:themeColor="accent1"/>
      <w:sz w:val="24"/>
      <w:szCs w:val="28"/>
      <w:lang w:val="en-GB" w:eastAsia="de-DE"/>
    </w:rPr>
  </w:style>
  <w:style w:type="character" w:customStyle="1" w:styleId="Heading2Char">
    <w:name w:val="Heading 2 Char"/>
    <w:basedOn w:val="DefaultParagraphFont"/>
    <w:link w:val="Heading2"/>
    <w:uiPriority w:val="99"/>
    <w:rsid w:val="00603447"/>
    <w:rPr>
      <w:rFonts w:eastAsia="Times New Roman" w:cs="Times New Roman"/>
      <w:b/>
      <w:color w:val="006AA4" w:themeColor="accent1"/>
      <w:sz w:val="24"/>
      <w:szCs w:val="20"/>
      <w:lang w:val="en-GB" w:eastAsia="de-DE"/>
    </w:rPr>
  </w:style>
  <w:style w:type="character" w:customStyle="1" w:styleId="Heading3Char">
    <w:name w:val="Heading 3 Char"/>
    <w:basedOn w:val="DefaultParagraphFont"/>
    <w:link w:val="Heading3"/>
    <w:rsid w:val="00603447"/>
    <w:rPr>
      <w:rFonts w:eastAsia="Times New Roman" w:cs="Times New Roman"/>
      <w:b/>
      <w:sz w:val="20"/>
      <w:szCs w:val="20"/>
      <w:lang w:val="en-GB" w:eastAsia="de-DE"/>
    </w:rPr>
  </w:style>
  <w:style w:type="character" w:customStyle="1" w:styleId="Heading4Char">
    <w:name w:val="Heading 4 Char"/>
    <w:basedOn w:val="DefaultParagraphFont"/>
    <w:link w:val="Heading4"/>
    <w:rsid w:val="00603447"/>
    <w:rPr>
      <w:rFonts w:eastAsia="Times New Roman" w:cs="Times New Roman"/>
      <w:b/>
      <w:sz w:val="20"/>
      <w:szCs w:val="20"/>
      <w:lang w:val="en-GB" w:eastAsia="de-DE"/>
    </w:rPr>
  </w:style>
  <w:style w:type="paragraph" w:customStyle="1" w:styleId="ListeabcI">
    <w:name w:val="Liste abc_ÖI"/>
    <w:basedOn w:val="Normal"/>
    <w:uiPriority w:val="3"/>
    <w:qFormat/>
    <w:rsid w:val="00E14CE9"/>
    <w:pPr>
      <w:numPr>
        <w:numId w:val="13"/>
      </w:numPr>
    </w:pPr>
  </w:style>
  <w:style w:type="paragraph" w:customStyle="1" w:styleId="HiddenText">
    <w:name w:val="Hidden Text"/>
    <w:basedOn w:val="Standardtext"/>
    <w:uiPriority w:val="99"/>
    <w:semiHidden/>
    <w:qFormat/>
    <w:rsid w:val="00E14CE9"/>
    <w:rPr>
      <w:vanish/>
      <w:color w:val="FF0000"/>
    </w:rPr>
  </w:style>
  <w:style w:type="character" w:styleId="Hyperlink">
    <w:name w:val="Hyperlink"/>
    <w:basedOn w:val="DefaultParagraphFont"/>
    <w:uiPriority w:val="99"/>
    <w:semiHidden/>
    <w:rsid w:val="00E14CE9"/>
    <w:rPr>
      <w:noProof/>
      <w:color w:val="006AA4" w:themeColor="hyperlink"/>
      <w:u w:val="single"/>
    </w:rPr>
  </w:style>
  <w:style w:type="paragraph" w:customStyle="1" w:styleId="berschrift1oNum">
    <w:name w:val="Überschrift 1 oNum"/>
    <w:basedOn w:val="Heading1"/>
    <w:next w:val="Standardtext"/>
    <w:uiPriority w:val="1"/>
    <w:qFormat/>
    <w:rsid w:val="00603447"/>
    <w:pPr>
      <w:numPr>
        <w:numId w:val="0"/>
      </w:numPr>
    </w:pPr>
    <w:rPr>
      <w:rFonts w:eastAsiaTheme="minorHAnsi" w:cstheme="minorBidi"/>
      <w:bCs w:val="0"/>
      <w:szCs w:val="22"/>
    </w:rPr>
  </w:style>
  <w:style w:type="paragraph" w:customStyle="1" w:styleId="berschrift2oNum">
    <w:name w:val="Überschrift 2 oNum"/>
    <w:basedOn w:val="Normal"/>
    <w:next w:val="Standardtext"/>
    <w:uiPriority w:val="1"/>
    <w:semiHidden/>
    <w:qFormat/>
    <w:rsid w:val="00E14CE9"/>
    <w:pPr>
      <w:keepNext/>
      <w:keepLines/>
      <w:spacing w:before="480"/>
      <w:jc w:val="left"/>
    </w:pPr>
    <w:rPr>
      <w:b/>
      <w:color w:val="006AA4" w:themeColor="accent1"/>
      <w:sz w:val="24"/>
    </w:rPr>
  </w:style>
  <w:style w:type="character" w:customStyle="1" w:styleId="Kursiv">
    <w:name w:val="Kursiv"/>
    <w:basedOn w:val="DefaultParagraphFont"/>
    <w:uiPriority w:val="17"/>
    <w:semiHidden/>
    <w:qFormat/>
    <w:rsid w:val="00E14CE9"/>
    <w:rPr>
      <w:b w:val="0"/>
      <w:i/>
    </w:rPr>
  </w:style>
  <w:style w:type="paragraph" w:customStyle="1" w:styleId="QuelleI">
    <w:name w:val="Quelle_ÖI"/>
    <w:basedOn w:val="Normal"/>
    <w:uiPriority w:val="12"/>
    <w:qFormat/>
    <w:rsid w:val="00E14CE9"/>
    <w:pPr>
      <w:tabs>
        <w:tab w:val="left" w:pos="567"/>
      </w:tabs>
      <w:spacing w:before="40" w:after="40"/>
      <w:ind w:left="567" w:hanging="567"/>
      <w:jc w:val="left"/>
    </w:pPr>
    <w:rPr>
      <w:rFonts w:cs="Arial"/>
      <w:color w:val="868686"/>
      <w:sz w:val="16"/>
      <w:szCs w:val="12"/>
    </w:rPr>
  </w:style>
  <w:style w:type="paragraph" w:customStyle="1" w:styleId="Kapitelberschrift">
    <w:name w:val="Kapitelüberschrift"/>
    <w:basedOn w:val="Normal"/>
    <w:next w:val="Standardtext"/>
    <w:semiHidden/>
    <w:qFormat/>
    <w:rsid w:val="00571AD7"/>
    <w:pPr>
      <w:pageBreakBefore/>
      <w:numPr>
        <w:numId w:val="1"/>
      </w:numPr>
      <w:tabs>
        <w:tab w:val="left" w:pos="567"/>
      </w:tabs>
      <w:spacing w:after="480" w:line="480" w:lineRule="atLeast"/>
      <w:ind w:left="0" w:firstLine="0"/>
    </w:pPr>
    <w:rPr>
      <w:color w:val="006AA4"/>
      <w:sz w:val="40"/>
    </w:rPr>
  </w:style>
  <w:style w:type="numbering" w:customStyle="1" w:styleId="Aufzhlungerweitert">
    <w:name w:val="Aufzählung erweitert"/>
    <w:uiPriority w:val="99"/>
    <w:rsid w:val="00E14CE9"/>
    <w:pPr>
      <w:numPr>
        <w:numId w:val="3"/>
      </w:numPr>
    </w:pPr>
  </w:style>
  <w:style w:type="paragraph" w:customStyle="1" w:styleId="Aufzhlung1I">
    <w:name w:val="Aufzählung_1_ÖI"/>
    <w:basedOn w:val="Normal"/>
    <w:uiPriority w:val="2"/>
    <w:qFormat/>
    <w:rsid w:val="00603447"/>
    <w:pPr>
      <w:numPr>
        <w:numId w:val="23"/>
      </w:numPr>
      <w:tabs>
        <w:tab w:val="left" w:pos="227"/>
      </w:tabs>
    </w:pPr>
    <w:rPr>
      <w:rFonts w:cs="Arial"/>
    </w:rPr>
  </w:style>
  <w:style w:type="paragraph" w:customStyle="1" w:styleId="Aufzhlung2I">
    <w:name w:val="Aufzählung_2_ÖI"/>
    <w:basedOn w:val="Aufzhlung1I"/>
    <w:uiPriority w:val="2"/>
    <w:qFormat/>
    <w:rsid w:val="00603447"/>
    <w:pPr>
      <w:numPr>
        <w:ilvl w:val="1"/>
      </w:numPr>
    </w:pPr>
  </w:style>
  <w:style w:type="paragraph" w:customStyle="1" w:styleId="Aufzhlung3I">
    <w:name w:val="Aufzählung_3_ÖI"/>
    <w:basedOn w:val="Normal"/>
    <w:uiPriority w:val="2"/>
    <w:qFormat/>
    <w:rsid w:val="00603447"/>
    <w:pPr>
      <w:numPr>
        <w:numId w:val="24"/>
      </w:numPr>
      <w:tabs>
        <w:tab w:val="left" w:pos="227"/>
      </w:tabs>
    </w:pPr>
    <w:rPr>
      <w:rFonts w:cs="Arial"/>
    </w:rPr>
  </w:style>
  <w:style w:type="table" w:styleId="LightShading">
    <w:name w:val="Light Shading"/>
    <w:aliases w:val="Öko-Institut"/>
    <w:basedOn w:val="TableNormal"/>
    <w:uiPriority w:val="60"/>
    <w:rsid w:val="00E14CE9"/>
    <w:pPr>
      <w:keepNext/>
      <w:keepLines/>
      <w:spacing w:after="0" w:line="240" w:lineRule="auto"/>
      <w:ind w:right="113"/>
    </w:pPr>
    <w:rPr>
      <w:rFonts w:ascii="Arial" w:hAnsi="Arial"/>
      <w:color w:val="000000" w:themeColor="text1" w:themeShade="BF"/>
      <w:sz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="Arial" w:hAnsi="Arial"/>
        <w:b/>
        <w:bCs/>
        <w:i w:val="0"/>
        <w:sz w:val="20"/>
      </w:rPr>
      <w:tblPr/>
      <w:tcPr>
        <w:tcBorders>
          <w:top w:val="nil"/>
          <w:left w:val="nil"/>
          <w:bottom w:val="single" w:sz="12" w:space="0" w:color="97BF0D" w:themeColor="accent3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4" w:space="0" w:color="868686"/>
          <w:left w:val="nil"/>
          <w:bottom w:val="single" w:sz="4" w:space="0" w:color="868686"/>
          <w:right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868686"/>
          <w:left w:val="nil"/>
          <w:bottom w:val="single" w:sz="4" w:space="0" w:color="86868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HinweistextblauI">
    <w:name w:val="Hinweistext blau_ÖI"/>
    <w:basedOn w:val="Normal"/>
    <w:uiPriority w:val="13"/>
    <w:qFormat/>
    <w:rsid w:val="00E14CE9"/>
    <w:pPr>
      <w:spacing w:before="60" w:after="60"/>
    </w:pPr>
    <w:rPr>
      <w:color w:val="006AA4"/>
    </w:rPr>
  </w:style>
  <w:style w:type="paragraph" w:customStyle="1" w:styleId="Liste123I">
    <w:name w:val="Liste 123_ÖI"/>
    <w:basedOn w:val="Standardtext"/>
    <w:uiPriority w:val="3"/>
    <w:qFormat/>
    <w:rsid w:val="00E14CE9"/>
    <w:pPr>
      <w:numPr>
        <w:numId w:val="11"/>
      </w:numPr>
    </w:pPr>
  </w:style>
  <w:style w:type="paragraph" w:customStyle="1" w:styleId="Listeblau123I">
    <w:name w:val="Liste blau 123_ÖI"/>
    <w:basedOn w:val="Standardtext"/>
    <w:uiPriority w:val="3"/>
    <w:qFormat/>
    <w:rsid w:val="00E14CE9"/>
    <w:pPr>
      <w:numPr>
        <w:numId w:val="14"/>
      </w:numPr>
    </w:pPr>
    <w:rPr>
      <w:b/>
      <w:bCs/>
      <w:color w:val="006AA4" w:themeColor="accent1"/>
      <w:sz w:val="24"/>
      <w:szCs w:val="24"/>
    </w:rPr>
  </w:style>
  <w:style w:type="numbering" w:customStyle="1" w:styleId="Listeblauerweitert">
    <w:name w:val="Liste blau erweitert"/>
    <w:uiPriority w:val="99"/>
    <w:rsid w:val="00E14CE9"/>
    <w:pPr>
      <w:numPr>
        <w:numId w:val="15"/>
      </w:numPr>
    </w:pPr>
  </w:style>
  <w:style w:type="numbering" w:customStyle="1" w:styleId="Liste1erweitert">
    <w:name w:val="Liste 1 erweitert"/>
    <w:uiPriority w:val="99"/>
    <w:rsid w:val="00E14CE9"/>
    <w:pPr>
      <w:numPr>
        <w:numId w:val="10"/>
      </w:numPr>
    </w:pPr>
  </w:style>
  <w:style w:type="numbering" w:customStyle="1" w:styleId="Listeaerweitert">
    <w:name w:val="Liste a erweitert"/>
    <w:uiPriority w:val="99"/>
    <w:rsid w:val="00E14CE9"/>
    <w:pPr>
      <w:numPr>
        <w:numId w:val="12"/>
      </w:numPr>
    </w:pPr>
  </w:style>
  <w:style w:type="paragraph" w:customStyle="1" w:styleId="TabellentextlinksbndigI">
    <w:name w:val="Tabellentext linksbündig_ÖI"/>
    <w:basedOn w:val="Normal"/>
    <w:uiPriority w:val="6"/>
    <w:qFormat/>
    <w:rsid w:val="00E14CE9"/>
    <w:pPr>
      <w:spacing w:before="60" w:after="60" w:line="260" w:lineRule="atLeast"/>
      <w:ind w:right="113"/>
      <w:jc w:val="left"/>
    </w:pPr>
  </w:style>
  <w:style w:type="paragraph" w:customStyle="1" w:styleId="TabellentextrechtsbndigI">
    <w:name w:val="Tabellentext rechtsbündig_ÖI"/>
    <w:basedOn w:val="TabellentextlinksbndigI"/>
    <w:uiPriority w:val="7"/>
    <w:semiHidden/>
    <w:qFormat/>
    <w:rsid w:val="00E14CE9"/>
    <w:pPr>
      <w:jc w:val="right"/>
    </w:pPr>
  </w:style>
  <w:style w:type="paragraph" w:customStyle="1" w:styleId="TabellentitellinksbndigI">
    <w:name w:val="Tabellentitel linksbündig_ÖI"/>
    <w:basedOn w:val="TabellentextlinksbndigI"/>
    <w:uiPriority w:val="9"/>
    <w:semiHidden/>
    <w:qFormat/>
    <w:rsid w:val="00E14CE9"/>
    <w:rPr>
      <w:b/>
    </w:rPr>
  </w:style>
  <w:style w:type="paragraph" w:customStyle="1" w:styleId="TabellentitelrechtsbndigI">
    <w:name w:val="Tabellentitel rechtsbündig_ÖI"/>
    <w:basedOn w:val="Normal"/>
    <w:uiPriority w:val="6"/>
    <w:semiHidden/>
    <w:qFormat/>
    <w:rsid w:val="00E14CE9"/>
    <w:pPr>
      <w:jc w:val="right"/>
    </w:pPr>
  </w:style>
  <w:style w:type="paragraph" w:styleId="List">
    <w:name w:val="List"/>
    <w:basedOn w:val="Normal"/>
    <w:uiPriority w:val="99"/>
    <w:semiHidden/>
    <w:rsid w:val="00E14CE9"/>
    <w:pPr>
      <w:ind w:left="283" w:hanging="283"/>
      <w:contextualSpacing/>
    </w:pPr>
  </w:style>
  <w:style w:type="paragraph" w:customStyle="1" w:styleId="TabellenAufzhlungI">
    <w:name w:val="Tabellen_Aufzählung_ÖI"/>
    <w:basedOn w:val="Normal"/>
    <w:uiPriority w:val="8"/>
    <w:qFormat/>
    <w:rsid w:val="00E14CE9"/>
    <w:pPr>
      <w:numPr>
        <w:numId w:val="21"/>
      </w:numPr>
      <w:spacing w:before="60" w:after="60" w:line="260" w:lineRule="atLeast"/>
      <w:ind w:right="113"/>
      <w:jc w:val="left"/>
    </w:pPr>
  </w:style>
  <w:style w:type="numbering" w:customStyle="1" w:styleId="Tabellenliste">
    <w:name w:val="Tabellenliste"/>
    <w:uiPriority w:val="99"/>
    <w:rsid w:val="00E14CE9"/>
    <w:pPr>
      <w:numPr>
        <w:numId w:val="22"/>
      </w:numPr>
    </w:pPr>
  </w:style>
  <w:style w:type="paragraph" w:styleId="FootnoteText">
    <w:name w:val="footnote text"/>
    <w:basedOn w:val="Normal"/>
    <w:link w:val="FootnoteTextChar"/>
    <w:semiHidden/>
    <w:rsid w:val="00E14CE9"/>
    <w:pPr>
      <w:tabs>
        <w:tab w:val="left" w:pos="284"/>
      </w:tabs>
      <w:spacing w:before="60" w:after="0"/>
      <w:ind w:left="284" w:hanging="284"/>
    </w:pPr>
    <w:rPr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4CE9"/>
    <w:rPr>
      <w:rFonts w:ascii="Arial" w:hAnsi="Arial"/>
      <w:sz w:val="18"/>
      <w:szCs w:val="20"/>
    </w:rPr>
  </w:style>
  <w:style w:type="character" w:styleId="FootnoteReference">
    <w:name w:val="footnote reference"/>
    <w:basedOn w:val="DefaultParagraphFont"/>
    <w:semiHidden/>
    <w:rsid w:val="00E14CE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E14CE9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14CE9"/>
    <w:rPr>
      <w:rFonts w:ascii="Arial" w:hAnsi="Arial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340D1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E14CE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CE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603447"/>
    <w:rPr>
      <w:rFonts w:ascii="Arial" w:eastAsiaTheme="majorEastAsia" w:hAnsi="Arial" w:cstheme="majorBidi"/>
      <w:b/>
    </w:rPr>
  </w:style>
  <w:style w:type="paragraph" w:styleId="Caption">
    <w:name w:val="caption"/>
    <w:basedOn w:val="Normal"/>
    <w:uiPriority w:val="35"/>
    <w:semiHidden/>
    <w:qFormat/>
    <w:rsid w:val="00E14CE9"/>
    <w:pPr>
      <w:keepNext/>
      <w:tabs>
        <w:tab w:val="left" w:pos="1871"/>
      </w:tabs>
      <w:spacing w:before="140" w:after="140"/>
      <w:ind w:left="1871" w:hanging="1871"/>
      <w:jc w:val="left"/>
    </w:pPr>
    <w:rPr>
      <w:b/>
      <w:bCs/>
      <w:color w:val="006AA4" w:themeColor="accent1"/>
      <w:szCs w:val="18"/>
    </w:rPr>
  </w:style>
  <w:style w:type="paragraph" w:styleId="TableofFigures">
    <w:name w:val="table of figures"/>
    <w:basedOn w:val="Normal"/>
    <w:next w:val="Standardtext"/>
    <w:uiPriority w:val="99"/>
    <w:semiHidden/>
    <w:rsid w:val="00603447"/>
    <w:pPr>
      <w:tabs>
        <w:tab w:val="right" w:pos="9639"/>
      </w:tabs>
      <w:spacing w:after="60"/>
      <w:ind w:left="1814" w:right="851" w:hanging="1814"/>
      <w:jc w:val="left"/>
    </w:pPr>
    <w:rPr>
      <w:rFonts w:cs="Arial"/>
      <w:bCs/>
    </w:rPr>
  </w:style>
  <w:style w:type="paragraph" w:customStyle="1" w:styleId="Angebotstitel">
    <w:name w:val="Angebotstitel"/>
    <w:basedOn w:val="Normal"/>
    <w:semiHidden/>
    <w:qFormat/>
    <w:rsid w:val="00E14CE9"/>
    <w:pPr>
      <w:spacing w:after="0" w:line="400" w:lineRule="atLeast"/>
      <w:jc w:val="left"/>
    </w:pPr>
    <w:rPr>
      <w:color w:val="006AA4" w:themeColor="accent1"/>
      <w:sz w:val="36"/>
    </w:rPr>
  </w:style>
  <w:style w:type="paragraph" w:customStyle="1" w:styleId="Angebotsuntertitel">
    <w:name w:val="Angebotsuntertitel"/>
    <w:basedOn w:val="Normal"/>
    <w:semiHidden/>
    <w:qFormat/>
    <w:rsid w:val="00E14CE9"/>
    <w:pPr>
      <w:spacing w:after="0"/>
      <w:jc w:val="left"/>
    </w:pPr>
    <w:rPr>
      <w:sz w:val="24"/>
    </w:rPr>
  </w:style>
  <w:style w:type="paragraph" w:customStyle="1" w:styleId="AnhangI">
    <w:name w:val="Anhang_ÖI"/>
    <w:basedOn w:val="Normal"/>
    <w:next w:val="Standardtext"/>
    <w:uiPriority w:val="12"/>
    <w:semiHidden/>
    <w:qFormat/>
    <w:rsid w:val="00E14CE9"/>
    <w:rPr>
      <w:b/>
      <w:bCs/>
      <w:color w:val="006AA4" w:themeColor="accent1"/>
      <w:sz w:val="24"/>
    </w:rPr>
  </w:style>
  <w:style w:type="paragraph" w:customStyle="1" w:styleId="AnhangnummerierungI">
    <w:name w:val="Anhangnummerierung_ÖI"/>
    <w:basedOn w:val="Heading1"/>
    <w:next w:val="Standardtext"/>
    <w:uiPriority w:val="12"/>
    <w:semiHidden/>
    <w:qFormat/>
    <w:rsid w:val="00E14CE9"/>
    <w:pPr>
      <w:keepNext w:val="0"/>
      <w:keepLines w:val="0"/>
      <w:numPr>
        <w:numId w:val="2"/>
      </w:numPr>
    </w:pPr>
    <w:rPr>
      <w:rFonts w:eastAsiaTheme="minorHAnsi" w:cstheme="minorBidi"/>
      <w:bCs w:val="0"/>
      <w:szCs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14CE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14CE9"/>
    <w:rPr>
      <w:rFonts w:ascii="Arial" w:hAnsi="Arial"/>
    </w:rPr>
  </w:style>
  <w:style w:type="paragraph" w:styleId="ListBullet">
    <w:name w:val="List Bullet"/>
    <w:basedOn w:val="Normal"/>
    <w:uiPriority w:val="99"/>
    <w:semiHidden/>
    <w:rsid w:val="00E14CE9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rsid w:val="00E14CE9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E14CE9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E14CE9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E14CE9"/>
    <w:pPr>
      <w:numPr>
        <w:numId w:val="8"/>
      </w:numPr>
      <w:contextualSpacing/>
    </w:pPr>
  </w:style>
  <w:style w:type="paragraph" w:customStyle="1" w:styleId="AutorenI">
    <w:name w:val="Autoren_ÖI"/>
    <w:basedOn w:val="Normal"/>
    <w:semiHidden/>
    <w:qFormat/>
    <w:rsid w:val="00E14CE9"/>
    <w:pPr>
      <w:spacing w:before="40" w:after="40" w:line="240" w:lineRule="atLeast"/>
      <w:jc w:val="left"/>
    </w:pPr>
  </w:style>
  <w:style w:type="character" w:styleId="FollowedHyperlink">
    <w:name w:val="FollowedHyperlink"/>
    <w:basedOn w:val="DefaultParagraphFont"/>
    <w:uiPriority w:val="99"/>
    <w:semiHidden/>
    <w:rsid w:val="00E14CE9"/>
    <w:rPr>
      <w:color w:val="E3004F" w:themeColor="followedHyperlink"/>
      <w:u w:val="single"/>
    </w:rPr>
  </w:style>
  <w:style w:type="paragraph" w:styleId="BlockText">
    <w:name w:val="Block Text"/>
    <w:basedOn w:val="Normal"/>
    <w:uiPriority w:val="99"/>
    <w:semiHidden/>
    <w:rsid w:val="00E14CE9"/>
    <w:pPr>
      <w:pBdr>
        <w:top w:val="single" w:sz="2" w:space="10" w:color="006AA4" w:themeColor="accent1"/>
        <w:left w:val="single" w:sz="2" w:space="10" w:color="006AA4" w:themeColor="accent1"/>
        <w:bottom w:val="single" w:sz="2" w:space="10" w:color="006AA4" w:themeColor="accent1"/>
        <w:right w:val="single" w:sz="2" w:space="10" w:color="006AA4" w:themeColor="accent1"/>
      </w:pBdr>
      <w:ind w:left="1152" w:right="1152"/>
    </w:pPr>
    <w:rPr>
      <w:rFonts w:eastAsiaTheme="minorEastAsia"/>
      <w:i/>
      <w:iCs/>
      <w:color w:val="006AA4" w:themeColor="accent1"/>
    </w:rPr>
  </w:style>
  <w:style w:type="paragraph" w:customStyle="1" w:styleId="Copyright">
    <w:name w:val="Copyright"/>
    <w:basedOn w:val="Standardtext"/>
    <w:uiPriority w:val="21"/>
    <w:semiHidden/>
    <w:qFormat/>
    <w:rsid w:val="00E14CE9"/>
    <w:pPr>
      <w:framePr w:hSpace="142" w:wrap="around" w:hAnchor="text" w:x="1419" w:y="8790"/>
      <w:spacing w:before="20" w:after="20" w:line="200" w:lineRule="atLeast"/>
      <w:ind w:right="340"/>
      <w:suppressOverlap/>
    </w:pPr>
    <w:rPr>
      <w:sz w:val="16"/>
    </w:rPr>
  </w:style>
  <w:style w:type="paragraph" w:styleId="Date">
    <w:name w:val="Date"/>
    <w:basedOn w:val="Normal"/>
    <w:next w:val="Normal"/>
    <w:link w:val="DateChar"/>
    <w:uiPriority w:val="99"/>
    <w:semiHidden/>
    <w:rsid w:val="00E14CE9"/>
  </w:style>
  <w:style w:type="character" w:customStyle="1" w:styleId="DateChar">
    <w:name w:val="Date Char"/>
    <w:basedOn w:val="DefaultParagraphFont"/>
    <w:link w:val="Date"/>
    <w:uiPriority w:val="99"/>
    <w:semiHidden/>
    <w:rsid w:val="00E14CE9"/>
    <w:rPr>
      <w:rFonts w:ascii="Arial" w:hAnsi="Arial"/>
    </w:rPr>
  </w:style>
  <w:style w:type="paragraph" w:customStyle="1" w:styleId="DatumI">
    <w:name w:val="Datum_ÖI"/>
    <w:basedOn w:val="Normal"/>
    <w:semiHidden/>
    <w:qFormat/>
    <w:rsid w:val="00E14CE9"/>
    <w:pPr>
      <w:jc w:val="left"/>
    </w:pPr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E14CE9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4CE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E14CE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14CE9"/>
    <w:rPr>
      <w:rFonts w:ascii="Arial" w:hAnsi="Arial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E14CE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14CE9"/>
    <w:rPr>
      <w:rFonts w:ascii="Arial" w:hAnsi="Arial"/>
    </w:rPr>
  </w:style>
  <w:style w:type="paragraph" w:customStyle="1" w:styleId="Fusszeile1I">
    <w:name w:val="Fusszeile_1_ÖI"/>
    <w:basedOn w:val="Normal"/>
    <w:next w:val="Fusszeile2I"/>
    <w:semiHidden/>
    <w:qFormat/>
    <w:rsid w:val="00E14CE9"/>
    <w:pPr>
      <w:spacing w:before="40" w:after="0" w:line="200" w:lineRule="exact"/>
      <w:jc w:val="left"/>
    </w:pPr>
    <w:rPr>
      <w:b/>
      <w:sz w:val="16"/>
    </w:rPr>
  </w:style>
  <w:style w:type="paragraph" w:customStyle="1" w:styleId="Fusszeile2I">
    <w:name w:val="Fusszeile_2_ÖI"/>
    <w:basedOn w:val="Fusszeile1I"/>
    <w:semiHidden/>
    <w:qFormat/>
    <w:rsid w:val="00E14CE9"/>
    <w:pPr>
      <w:spacing w:before="20" w:after="20"/>
    </w:pPr>
    <w:rPr>
      <w:b w:val="0"/>
      <w:szCs w:val="12"/>
    </w:rPr>
  </w:style>
  <w:style w:type="paragraph" w:styleId="Closing">
    <w:name w:val="Closing"/>
    <w:basedOn w:val="Normal"/>
    <w:link w:val="ClosingChar"/>
    <w:uiPriority w:val="99"/>
    <w:semiHidden/>
    <w:rsid w:val="00E14CE9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14CE9"/>
    <w:rPr>
      <w:rFonts w:ascii="Arial" w:hAnsi="Arial"/>
    </w:rPr>
  </w:style>
  <w:style w:type="table" w:styleId="LightList-Accent1">
    <w:name w:val="Light List Accent 1"/>
    <w:basedOn w:val="TableNormal"/>
    <w:uiPriority w:val="61"/>
    <w:rsid w:val="00E14C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6AA4" w:themeColor="accent1"/>
        <w:left w:val="single" w:sz="8" w:space="0" w:color="006AA4" w:themeColor="accent1"/>
        <w:bottom w:val="single" w:sz="8" w:space="0" w:color="006AA4" w:themeColor="accent1"/>
        <w:right w:val="single" w:sz="8" w:space="0" w:color="006AA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A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AA4" w:themeColor="accent1"/>
          <w:left w:val="single" w:sz="8" w:space="0" w:color="006AA4" w:themeColor="accent1"/>
          <w:bottom w:val="single" w:sz="8" w:space="0" w:color="006AA4" w:themeColor="accent1"/>
          <w:right w:val="single" w:sz="8" w:space="0" w:color="006AA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AA4" w:themeColor="accent1"/>
          <w:left w:val="single" w:sz="8" w:space="0" w:color="006AA4" w:themeColor="accent1"/>
          <w:bottom w:val="single" w:sz="8" w:space="0" w:color="006AA4" w:themeColor="accent1"/>
          <w:right w:val="single" w:sz="8" w:space="0" w:color="006AA4" w:themeColor="accent1"/>
        </w:tcBorders>
      </w:tcPr>
    </w:tblStylePr>
    <w:tblStylePr w:type="band1Horz">
      <w:pPr>
        <w:wordWrap/>
        <w:spacing w:beforeLines="0" w:beforeAutospacing="0" w:afterLines="0" w:afterAutospacing="0" w:line="240" w:lineRule="auto"/>
        <w:ind w:rightChars="0" w:right="0"/>
      </w:pPr>
      <w:tblPr/>
      <w:tcPr>
        <w:tcBorders>
          <w:top w:val="single" w:sz="8" w:space="0" w:color="006AA4" w:themeColor="accent1"/>
          <w:left w:val="single" w:sz="8" w:space="0" w:color="006AA4" w:themeColor="accent1"/>
          <w:bottom w:val="single" w:sz="8" w:space="0" w:color="006AA4" w:themeColor="accent1"/>
          <w:right w:val="single" w:sz="8" w:space="0" w:color="006AA4" w:themeColor="accent1"/>
        </w:tcBorders>
      </w:tc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 w:firstLineChars="0" w:firstLine="0"/>
      </w:pPr>
    </w:tblStylePr>
  </w:style>
  <w:style w:type="table" w:styleId="LightShading-Accent3">
    <w:name w:val="Light Shading Accent 3"/>
    <w:basedOn w:val="TableNormal"/>
    <w:uiPriority w:val="60"/>
    <w:rsid w:val="00E14CE9"/>
    <w:pPr>
      <w:spacing w:after="0" w:line="240" w:lineRule="auto"/>
    </w:pPr>
    <w:rPr>
      <w:rFonts w:ascii="Arial" w:hAnsi="Arial"/>
      <w:sz w:val="18"/>
    </w:rPr>
    <w:tblPr>
      <w:tblStyleRowBandSize w:val="1"/>
      <w:tblStyleColBandSize w:val="1"/>
      <w:tblInd w:w="0" w:type="dxa"/>
      <w:tblBorders>
        <w:bottom w:val="single" w:sz="4" w:space="0" w:color="A6A6A6" w:themeColor="background1" w:themeShade="A6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="Arial" w:hAnsi="Arial"/>
        <w:b/>
        <w:bCs/>
        <w:sz w:val="18"/>
      </w:rPr>
      <w:tblPr/>
      <w:tcPr>
        <w:tcBorders>
          <w:top w:val="nil"/>
          <w:left w:val="nil"/>
          <w:bottom w:val="single" w:sz="8" w:space="0" w:color="97BF0D" w:themeColor="accent3"/>
          <w:right w:val="nil"/>
          <w:insideH w:val="nil"/>
          <w:insideV w:val="nil"/>
        </w:tcBorders>
        <w:shd w:val="clear" w:color="auto" w:fill="auto"/>
      </w:tcPr>
    </w:tblStylePr>
    <w:tblStylePr w:type="lastRow">
      <w:pPr>
        <w:spacing w:before="0" w:after="0" w:line="240" w:lineRule="auto"/>
      </w:pPr>
      <w:rPr>
        <w:rFonts w:ascii="Arial" w:hAnsi="Arial"/>
        <w:b/>
        <w:bCs/>
        <w:sz w:val="18"/>
      </w:rPr>
      <w:tblPr/>
      <w:tcPr>
        <w:tcBorders>
          <w:top w:val="single" w:sz="8" w:space="0" w:color="97BF0D" w:themeColor="accent3"/>
          <w:left w:val="nil"/>
          <w:bottom w:val="single" w:sz="8" w:space="0" w:color="97BF0D" w:themeColor="accent3"/>
          <w:right w:val="nil"/>
          <w:insideH w:val="nil"/>
          <w:insideV w:val="nil"/>
        </w:tcBorders>
      </w:tcPr>
    </w:tblStylePr>
    <w:tblStylePr w:type="firstCol">
      <w:rPr>
        <w:rFonts w:ascii="Arial" w:hAnsi="Arial"/>
        <w:b w:val="0"/>
        <w:bCs/>
        <w:sz w:val="18"/>
      </w:rPr>
    </w:tblStylePr>
    <w:tblStylePr w:type="lastCol">
      <w:rPr>
        <w:rFonts w:ascii="Arial" w:hAnsi="Arial"/>
        <w:b w:val="0"/>
        <w:bCs/>
        <w:sz w:val="18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AB8" w:themeFill="accent3" w:themeFillTint="3F"/>
      </w:tcPr>
    </w:tblStylePr>
    <w:tblStylePr w:type="band1Horz">
      <w:tblPr/>
      <w:tcPr>
        <w:tcBorders>
          <w:bottom w:val="single" w:sz="4" w:space="0" w:color="A6A6A6" w:themeColor="background1" w:themeShade="A6"/>
        </w:tcBorders>
        <w:shd w:val="clear" w:color="auto" w:fill="auto"/>
      </w:tcPr>
    </w:tblStylePr>
    <w:tblStylePr w:type="band2Horz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</w:tcBorders>
        <w:shd w:val="clear" w:color="auto" w:fill="auto"/>
      </w:tcPr>
    </w:tblStylePr>
  </w:style>
  <w:style w:type="paragraph" w:styleId="HTMLAddress">
    <w:name w:val="HTML Address"/>
    <w:basedOn w:val="Normal"/>
    <w:link w:val="HTMLAddressChar"/>
    <w:uiPriority w:val="99"/>
    <w:semiHidden/>
    <w:rsid w:val="00E14CE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14CE9"/>
    <w:rPr>
      <w:rFonts w:ascii="Arial" w:hAnsi="Arial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E14CE9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CE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E14CE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E14CE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E14CE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E14CE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E14CE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E14CE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E14CE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E14CE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E14CE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14CE9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Normal"/>
    <w:next w:val="Normal"/>
    <w:uiPriority w:val="39"/>
    <w:semiHidden/>
    <w:qFormat/>
    <w:rsid w:val="00E14CE9"/>
    <w:pPr>
      <w:spacing w:after="400" w:line="400" w:lineRule="atLeast"/>
    </w:pPr>
    <w:rPr>
      <w:b/>
      <w:bCs/>
      <w:color w:val="006AA4" w:themeColor="accent1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E14CE9"/>
    <w:pPr>
      <w:pBdr>
        <w:bottom w:val="single" w:sz="4" w:space="4" w:color="006AA4" w:themeColor="accent1"/>
      </w:pBdr>
      <w:spacing w:before="200" w:after="280"/>
      <w:ind w:left="936" w:right="936"/>
    </w:pPr>
    <w:rPr>
      <w:b/>
      <w:bCs/>
      <w:i/>
      <w:iCs/>
      <w:color w:val="006AA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14CE9"/>
    <w:rPr>
      <w:rFonts w:ascii="Arial" w:hAnsi="Arial"/>
      <w:b/>
      <w:bCs/>
      <w:i/>
      <w:iCs/>
      <w:color w:val="006AA4" w:themeColor="accent1"/>
    </w:rPr>
  </w:style>
  <w:style w:type="paragraph" w:styleId="NoSpacing">
    <w:name w:val="No Spacing"/>
    <w:uiPriority w:val="99"/>
    <w:semiHidden/>
    <w:qFormat/>
    <w:rsid w:val="00E14CE9"/>
    <w:pPr>
      <w:spacing w:after="0" w:line="240" w:lineRule="auto"/>
    </w:pPr>
    <w:rPr>
      <w:rFonts w:ascii="Arial" w:hAnsi="Arial"/>
      <w:noProof/>
    </w:rPr>
  </w:style>
  <w:style w:type="paragraph" w:styleId="CommentText">
    <w:name w:val="annotation text"/>
    <w:basedOn w:val="Normal"/>
    <w:link w:val="CommentTextChar"/>
    <w:uiPriority w:val="99"/>
    <w:semiHidden/>
    <w:rsid w:val="00E14C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4CE9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E14C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4CE9"/>
    <w:rPr>
      <w:rFonts w:ascii="Arial" w:hAnsi="Arial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sid w:val="00E14CE9"/>
    <w:rPr>
      <w:sz w:val="16"/>
      <w:szCs w:val="16"/>
    </w:rPr>
  </w:style>
  <w:style w:type="character" w:customStyle="1" w:styleId="kursiv0">
    <w:name w:val="kursiv"/>
    <w:basedOn w:val="DefaultParagraphFont"/>
    <w:uiPriority w:val="99"/>
    <w:semiHidden/>
    <w:qFormat/>
    <w:rsid w:val="00E14CE9"/>
    <w:rPr>
      <w:b w:val="0"/>
      <w:i/>
    </w:rPr>
  </w:style>
  <w:style w:type="paragraph" w:styleId="List2">
    <w:name w:val="List 2"/>
    <w:basedOn w:val="Normal"/>
    <w:uiPriority w:val="99"/>
    <w:semiHidden/>
    <w:rsid w:val="00E14CE9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rsid w:val="00E14CE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E14CE9"/>
    <w:pPr>
      <w:ind w:left="1415" w:hanging="283"/>
      <w:contextualSpacing/>
    </w:pPr>
  </w:style>
  <w:style w:type="paragraph" w:styleId="ListParagraph">
    <w:name w:val="List Paragraph"/>
    <w:basedOn w:val="Normal"/>
    <w:uiPriority w:val="34"/>
    <w:qFormat/>
    <w:rsid w:val="00E14CE9"/>
    <w:pPr>
      <w:ind w:left="720"/>
      <w:contextualSpacing/>
    </w:pPr>
  </w:style>
  <w:style w:type="paragraph" w:styleId="ListContinue">
    <w:name w:val="List Continue"/>
    <w:basedOn w:val="Normal"/>
    <w:uiPriority w:val="99"/>
    <w:semiHidden/>
    <w:rsid w:val="00E14CE9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E14CE9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E14CE9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E14CE9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E14CE9"/>
    <w:pPr>
      <w:ind w:left="1415"/>
      <w:contextualSpacing/>
    </w:pPr>
  </w:style>
  <w:style w:type="paragraph" w:styleId="ListNumber">
    <w:name w:val="List Number"/>
    <w:basedOn w:val="Normal"/>
    <w:uiPriority w:val="99"/>
    <w:semiHidden/>
    <w:rsid w:val="00E14CE9"/>
    <w:pPr>
      <w:numPr>
        <w:numId w:val="16"/>
      </w:numPr>
      <w:contextualSpacing/>
    </w:pPr>
  </w:style>
  <w:style w:type="paragraph" w:styleId="ListNumber2">
    <w:name w:val="List Number 2"/>
    <w:basedOn w:val="Normal"/>
    <w:uiPriority w:val="99"/>
    <w:semiHidden/>
    <w:rsid w:val="00E14CE9"/>
    <w:pPr>
      <w:numPr>
        <w:numId w:val="17"/>
      </w:numPr>
      <w:contextualSpacing/>
    </w:pPr>
  </w:style>
  <w:style w:type="paragraph" w:styleId="ListNumber3">
    <w:name w:val="List Number 3"/>
    <w:basedOn w:val="Normal"/>
    <w:uiPriority w:val="99"/>
    <w:semiHidden/>
    <w:rsid w:val="00E14CE9"/>
    <w:pPr>
      <w:numPr>
        <w:numId w:val="18"/>
      </w:numPr>
      <w:contextualSpacing/>
    </w:pPr>
  </w:style>
  <w:style w:type="paragraph" w:styleId="ListNumber4">
    <w:name w:val="List Number 4"/>
    <w:basedOn w:val="Normal"/>
    <w:uiPriority w:val="99"/>
    <w:semiHidden/>
    <w:rsid w:val="00E14CE9"/>
    <w:pPr>
      <w:numPr>
        <w:numId w:val="19"/>
      </w:numPr>
      <w:contextualSpacing/>
    </w:pPr>
  </w:style>
  <w:style w:type="paragraph" w:styleId="ListNumber5">
    <w:name w:val="List Number 5"/>
    <w:basedOn w:val="Normal"/>
    <w:uiPriority w:val="99"/>
    <w:semiHidden/>
    <w:rsid w:val="00E14CE9"/>
    <w:pPr>
      <w:numPr>
        <w:numId w:val="20"/>
      </w:numPr>
      <w:contextualSpacing/>
    </w:pPr>
  </w:style>
  <w:style w:type="paragraph" w:styleId="Bibliography">
    <w:name w:val="Bibliography"/>
    <w:basedOn w:val="Normal"/>
    <w:next w:val="Normal"/>
    <w:uiPriority w:val="37"/>
    <w:semiHidden/>
    <w:rsid w:val="00E14CE9"/>
    <w:pPr>
      <w:spacing w:after="113"/>
    </w:pPr>
  </w:style>
  <w:style w:type="paragraph" w:styleId="MacroText">
    <w:name w:val="macro"/>
    <w:basedOn w:val="Normal"/>
    <w:link w:val="MacroTextChar"/>
    <w:uiPriority w:val="99"/>
    <w:semiHidden/>
    <w:rsid w:val="00E14CE9"/>
    <w:pPr>
      <w:ind w:left="360" w:hanging="360"/>
    </w:p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14CE9"/>
    <w:rPr>
      <w:rFonts w:ascii="Arial" w:hAnsi="Arial"/>
    </w:rPr>
  </w:style>
  <w:style w:type="paragraph" w:styleId="MessageHeader">
    <w:name w:val="Message Header"/>
    <w:basedOn w:val="Normal"/>
    <w:link w:val="MessageHeaderChar"/>
    <w:uiPriority w:val="99"/>
    <w:semiHidden/>
    <w:rsid w:val="00E14C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14CE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14CE9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14CE9"/>
    <w:rPr>
      <w:rFonts w:ascii="Consolas" w:hAnsi="Consolas"/>
      <w:sz w:val="21"/>
      <w:szCs w:val="21"/>
    </w:rPr>
  </w:style>
  <w:style w:type="paragraph" w:customStyle="1" w:styleId="PartnerI">
    <w:name w:val="Partner_ÖI"/>
    <w:basedOn w:val="Normal"/>
    <w:semiHidden/>
    <w:rsid w:val="00E14CE9"/>
    <w:pPr>
      <w:spacing w:before="180" w:line="220" w:lineRule="atLeast"/>
      <w:jc w:val="left"/>
    </w:pPr>
    <w:rPr>
      <w:iCs/>
      <w:sz w:val="16"/>
      <w:szCs w:val="16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14CE9"/>
    <w:pPr>
      <w:spacing w:after="0"/>
      <w:ind w:left="220" w:hanging="220"/>
    </w:pPr>
  </w:style>
  <w:style w:type="paragraph" w:styleId="TOAHeading">
    <w:name w:val="toa heading"/>
    <w:basedOn w:val="Normal"/>
    <w:next w:val="Normal"/>
    <w:uiPriority w:val="99"/>
    <w:semiHidden/>
    <w:unhideWhenUsed/>
    <w:rsid w:val="00E14CE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rsid w:val="00E14CE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E14CE9"/>
    <w:pPr>
      <w:ind w:left="708"/>
    </w:pPr>
  </w:style>
  <w:style w:type="paragraph" w:customStyle="1" w:styleId="TababstandKopfzeileOI">
    <w:name w:val="Tababstand_Kopfzeile_OI"/>
    <w:basedOn w:val="Normal"/>
    <w:semiHidden/>
    <w:qFormat/>
    <w:rsid w:val="00E14CE9"/>
    <w:pPr>
      <w:spacing w:after="0" w:line="40" w:lineRule="exact"/>
    </w:pPr>
    <w:rPr>
      <w:sz w:val="4"/>
    </w:rPr>
  </w:style>
  <w:style w:type="paragraph" w:customStyle="1" w:styleId="TabellenabstandOI">
    <w:name w:val="Tabellenabstand_OI"/>
    <w:basedOn w:val="Normal"/>
    <w:next w:val="Standardtext"/>
    <w:semiHidden/>
    <w:qFormat/>
    <w:rsid w:val="00E14CE9"/>
    <w:pPr>
      <w:spacing w:after="0" w:line="20" w:lineRule="exact"/>
    </w:pPr>
    <w:rPr>
      <w:sz w:val="4"/>
    </w:rPr>
  </w:style>
  <w:style w:type="paragraph" w:customStyle="1" w:styleId="TabellentextkleinlinksbndigI">
    <w:name w:val="Tabellentext klein linksbündig_ÖI"/>
    <w:basedOn w:val="TabellentextlinksbndigI"/>
    <w:uiPriority w:val="8"/>
    <w:semiHidden/>
    <w:qFormat/>
    <w:rsid w:val="00E14CE9"/>
    <w:pPr>
      <w:spacing w:before="20" w:after="20" w:line="200" w:lineRule="atLeast"/>
    </w:pPr>
    <w:rPr>
      <w:sz w:val="16"/>
      <w:lang w:val="en-US"/>
    </w:rPr>
  </w:style>
  <w:style w:type="paragraph" w:customStyle="1" w:styleId="TabellentextkleinrechtsbndigI">
    <w:name w:val="Tabellentext klein rechtsbündig_ÖI"/>
    <w:basedOn w:val="TabellentextkleinlinksbndigI"/>
    <w:uiPriority w:val="8"/>
    <w:semiHidden/>
    <w:qFormat/>
    <w:rsid w:val="00E14CE9"/>
    <w:pPr>
      <w:jc w:val="right"/>
    </w:pPr>
  </w:style>
  <w:style w:type="paragraph" w:customStyle="1" w:styleId="TabellentextkleinzentiertI">
    <w:name w:val="Tabellentext klein zentiert_ÖI"/>
    <w:basedOn w:val="TabellentextkleinrechtsbndigI"/>
    <w:uiPriority w:val="8"/>
    <w:semiHidden/>
    <w:qFormat/>
    <w:rsid w:val="00E14CE9"/>
    <w:pPr>
      <w:keepNext/>
      <w:keepLines/>
      <w:ind w:left="113"/>
      <w:jc w:val="center"/>
    </w:pPr>
  </w:style>
  <w:style w:type="paragraph" w:customStyle="1" w:styleId="TabellentextzentriertI">
    <w:name w:val="Tabellentext zentriert_ÖI"/>
    <w:basedOn w:val="TabellentextlinksbndigI"/>
    <w:uiPriority w:val="6"/>
    <w:semiHidden/>
    <w:qFormat/>
    <w:rsid w:val="00E14CE9"/>
    <w:pPr>
      <w:ind w:left="113"/>
      <w:jc w:val="center"/>
    </w:pPr>
    <w:rPr>
      <w:rFonts w:cs="Arial"/>
      <w:lang w:val="en-US"/>
    </w:rPr>
  </w:style>
  <w:style w:type="paragraph" w:customStyle="1" w:styleId="TabellentitelkleinlinksbndigI">
    <w:name w:val="Tabellentitel klein linksbündig_ÖI"/>
    <w:basedOn w:val="Normal"/>
    <w:uiPriority w:val="7"/>
    <w:semiHidden/>
    <w:rsid w:val="00E14CE9"/>
    <w:pPr>
      <w:spacing w:before="20" w:after="20"/>
      <w:ind w:right="57"/>
    </w:pPr>
    <w:rPr>
      <w:sz w:val="16"/>
      <w:szCs w:val="18"/>
    </w:rPr>
  </w:style>
  <w:style w:type="paragraph" w:customStyle="1" w:styleId="TabellentitelkleinrechtsbndigI">
    <w:name w:val="Tabellentitel klein rechtsbündig_ÖI"/>
    <w:basedOn w:val="TabellentitelkleinlinksbndigI"/>
    <w:uiPriority w:val="7"/>
    <w:semiHidden/>
    <w:qFormat/>
    <w:rsid w:val="00E14CE9"/>
    <w:pPr>
      <w:jc w:val="right"/>
    </w:pPr>
  </w:style>
  <w:style w:type="paragraph" w:customStyle="1" w:styleId="TabellentitelkleinzentriertI">
    <w:name w:val="Tabellentitel klein zentriert_ÖI"/>
    <w:basedOn w:val="TabellentitelkleinlinksbndigI"/>
    <w:uiPriority w:val="7"/>
    <w:semiHidden/>
    <w:qFormat/>
    <w:rsid w:val="00E14CE9"/>
    <w:pPr>
      <w:spacing w:line="200" w:lineRule="atLeast"/>
      <w:ind w:left="57"/>
      <w:jc w:val="center"/>
    </w:pPr>
  </w:style>
  <w:style w:type="paragraph" w:customStyle="1" w:styleId="TabellentitelrechtsbndigOI">
    <w:name w:val="Tabellentitel rechtsbündig_OI"/>
    <w:basedOn w:val="Normal"/>
    <w:uiPriority w:val="10"/>
    <w:semiHidden/>
    <w:qFormat/>
    <w:rsid w:val="00E14CE9"/>
    <w:pPr>
      <w:spacing w:before="60" w:after="60" w:line="260" w:lineRule="atLeast"/>
      <w:ind w:right="113"/>
      <w:jc w:val="right"/>
    </w:pPr>
    <w:rPr>
      <w:b/>
    </w:rPr>
  </w:style>
  <w:style w:type="paragraph" w:customStyle="1" w:styleId="TabellentitelzentriertI">
    <w:name w:val="Tabellentitel zentriert_ÖI"/>
    <w:basedOn w:val="TabellentitelrechtsbndigOI"/>
    <w:uiPriority w:val="5"/>
    <w:semiHidden/>
    <w:qFormat/>
    <w:rsid w:val="00E14CE9"/>
    <w:pPr>
      <w:ind w:left="113"/>
      <w:jc w:val="center"/>
    </w:pPr>
  </w:style>
  <w:style w:type="paragraph" w:styleId="BodyText">
    <w:name w:val="Body Text"/>
    <w:basedOn w:val="Normal"/>
    <w:link w:val="BodyTextChar"/>
    <w:uiPriority w:val="99"/>
    <w:semiHidden/>
    <w:unhideWhenUsed/>
    <w:rsid w:val="00E14CE9"/>
  </w:style>
  <w:style w:type="character" w:customStyle="1" w:styleId="BodyTextChar">
    <w:name w:val="Body Text Char"/>
    <w:basedOn w:val="DefaultParagraphFont"/>
    <w:link w:val="BodyText"/>
    <w:uiPriority w:val="99"/>
    <w:semiHidden/>
    <w:rsid w:val="00E14CE9"/>
    <w:rPr>
      <w:rFonts w:ascii="Arial" w:hAnsi="Arial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14CE9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14CE9"/>
    <w:rPr>
      <w:rFonts w:ascii="Arial" w:hAnsi="Arial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14CE9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14CE9"/>
    <w:rPr>
      <w:rFonts w:ascii="Arial" w:hAnsi="Arial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14CE9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14CE9"/>
    <w:rPr>
      <w:rFonts w:ascii="Arial" w:hAnsi="Arial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14CE9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14CE9"/>
    <w:rPr>
      <w:rFonts w:ascii="Arial" w:hAnsi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14CE9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14CE9"/>
    <w:rPr>
      <w:rFonts w:ascii="Arial" w:hAnsi="Arial"/>
    </w:rPr>
  </w:style>
  <w:style w:type="paragraph" w:styleId="BodyTextIndent">
    <w:name w:val="Body Text Indent"/>
    <w:basedOn w:val="Normal"/>
    <w:link w:val="BodyTextIndentChar"/>
    <w:uiPriority w:val="99"/>
    <w:semiHidden/>
    <w:rsid w:val="00E14CE9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14CE9"/>
    <w:rPr>
      <w:rFonts w:ascii="Arial" w:hAnsi="Arial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14CE9"/>
    <w:pPr>
      <w:spacing w:after="2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14CE9"/>
    <w:rPr>
      <w:rFonts w:ascii="Arial" w:hAnsi="Arial"/>
    </w:rPr>
  </w:style>
  <w:style w:type="paragraph" w:styleId="Title">
    <w:name w:val="Title"/>
    <w:basedOn w:val="Normal"/>
    <w:next w:val="Normal"/>
    <w:link w:val="TitleChar"/>
    <w:uiPriority w:val="41"/>
    <w:semiHidden/>
    <w:qFormat/>
    <w:rsid w:val="00E14CE9"/>
    <w:pPr>
      <w:pBdr>
        <w:bottom w:val="single" w:sz="8" w:space="4" w:color="006AA4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7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41"/>
    <w:semiHidden/>
    <w:rsid w:val="00E14CE9"/>
    <w:rPr>
      <w:rFonts w:asciiTheme="majorHAnsi" w:eastAsiaTheme="majorEastAsia" w:hAnsiTheme="majorHAnsi" w:cstheme="majorBidi"/>
      <w:color w:val="000072" w:themeColor="text2" w:themeShade="BF"/>
      <w:spacing w:val="5"/>
      <w:kern w:val="28"/>
      <w:sz w:val="52"/>
      <w:szCs w:val="52"/>
    </w:rPr>
  </w:style>
  <w:style w:type="character" w:customStyle="1" w:styleId="Heading6Char">
    <w:name w:val="Heading 6 Char"/>
    <w:basedOn w:val="DefaultParagraphFont"/>
    <w:link w:val="Heading6"/>
    <w:uiPriority w:val="20"/>
    <w:semiHidden/>
    <w:rsid w:val="00E14CE9"/>
    <w:rPr>
      <w:rFonts w:asciiTheme="majorHAnsi" w:eastAsiaTheme="majorEastAsia" w:hAnsiTheme="majorHAnsi" w:cstheme="majorBidi"/>
      <w:i/>
      <w:iCs/>
      <w:color w:val="00345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0"/>
    <w:semiHidden/>
    <w:rsid w:val="00E14C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20"/>
    <w:semiHidden/>
    <w:rsid w:val="00E14C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20"/>
    <w:semiHidden/>
    <w:rsid w:val="00E14C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velopeReturn">
    <w:name w:val="envelope return"/>
    <w:basedOn w:val="Normal"/>
    <w:uiPriority w:val="99"/>
    <w:semiHidden/>
    <w:unhideWhenUsed/>
    <w:rsid w:val="00E14CE9"/>
    <w:pPr>
      <w:spacing w:after="0"/>
    </w:pPr>
    <w:rPr>
      <w:rFonts w:asciiTheme="majorHAnsi" w:eastAsiaTheme="majorEastAsia" w:hAnsiTheme="majorHAnsi" w:cstheme="majorBidi"/>
    </w:rPr>
  </w:style>
  <w:style w:type="paragraph" w:styleId="EnvelopeAddress">
    <w:name w:val="envelope address"/>
    <w:basedOn w:val="Normal"/>
    <w:uiPriority w:val="99"/>
    <w:semiHidden/>
    <w:unhideWhenUsed/>
    <w:rsid w:val="00E14CE9"/>
    <w:pPr>
      <w:framePr w:w="4320" w:h="2160" w:hRule="exact" w:hSpace="141" w:wrap="auto" w:hAnchor="page" w:xAlign="center" w:yAlign="bottom"/>
      <w:spacing w:after="0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14CE9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14CE9"/>
    <w:rPr>
      <w:rFonts w:ascii="Arial" w:hAnsi="Arial"/>
    </w:rPr>
  </w:style>
  <w:style w:type="paragraph" w:styleId="Subtitle">
    <w:name w:val="Subtitle"/>
    <w:basedOn w:val="Normal"/>
    <w:next w:val="Normal"/>
    <w:link w:val="SubtitleChar"/>
    <w:uiPriority w:val="40"/>
    <w:semiHidden/>
    <w:qFormat/>
    <w:rsid w:val="00E14CE9"/>
    <w:pPr>
      <w:numPr>
        <w:ilvl w:val="1"/>
      </w:numPr>
    </w:pPr>
    <w:rPr>
      <w:rFonts w:asciiTheme="majorHAnsi" w:eastAsiaTheme="majorEastAsia" w:hAnsiTheme="majorHAnsi" w:cstheme="majorBidi"/>
      <w:i/>
      <w:iCs/>
      <w:color w:val="006AA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40"/>
    <w:semiHidden/>
    <w:rsid w:val="00E14CE9"/>
    <w:rPr>
      <w:rFonts w:asciiTheme="majorHAnsi" w:eastAsiaTheme="majorEastAsia" w:hAnsiTheme="majorHAnsi" w:cstheme="majorBidi"/>
      <w:i/>
      <w:iCs/>
      <w:color w:val="006AA4" w:themeColor="accent1"/>
      <w:spacing w:val="15"/>
      <w:sz w:val="24"/>
      <w:szCs w:val="24"/>
    </w:rPr>
  </w:style>
  <w:style w:type="paragraph" w:customStyle="1" w:styleId="verdichtet">
    <w:name w:val="verdichtet"/>
    <w:basedOn w:val="TabellentextkleinlinksbndigI"/>
    <w:uiPriority w:val="39"/>
    <w:semiHidden/>
    <w:rsid w:val="00E14CE9"/>
    <w:rPr>
      <w:spacing w:val="-2"/>
    </w:rPr>
  </w:style>
  <w:style w:type="paragraph" w:styleId="TOC1">
    <w:name w:val="toc 1"/>
    <w:basedOn w:val="Normal"/>
    <w:next w:val="Standardtext"/>
    <w:uiPriority w:val="39"/>
    <w:semiHidden/>
    <w:qFormat/>
    <w:rsid w:val="00E14CE9"/>
    <w:pPr>
      <w:tabs>
        <w:tab w:val="left" w:pos="1134"/>
        <w:tab w:val="right" w:pos="9639"/>
      </w:tabs>
      <w:spacing w:before="260" w:line="260" w:lineRule="atLeast"/>
      <w:ind w:left="1134" w:right="1134" w:hanging="1134"/>
      <w:jc w:val="left"/>
    </w:pPr>
    <w:rPr>
      <w:b/>
      <w:color w:val="006AA4" w:themeColor="accent1"/>
      <w:sz w:val="24"/>
    </w:rPr>
  </w:style>
  <w:style w:type="paragraph" w:styleId="TOC2">
    <w:name w:val="toc 2"/>
    <w:basedOn w:val="Normal"/>
    <w:next w:val="Standardtext"/>
    <w:uiPriority w:val="39"/>
    <w:semiHidden/>
    <w:qFormat/>
    <w:rsid w:val="00E14CE9"/>
    <w:pPr>
      <w:tabs>
        <w:tab w:val="left" w:pos="1134"/>
        <w:tab w:val="right" w:pos="9639"/>
      </w:tabs>
      <w:spacing w:after="100"/>
      <w:ind w:left="1134" w:right="1134" w:hanging="1134"/>
      <w:jc w:val="left"/>
    </w:pPr>
    <w:rPr>
      <w:b/>
    </w:rPr>
  </w:style>
  <w:style w:type="paragraph" w:styleId="TOC3">
    <w:name w:val="toc 3"/>
    <w:basedOn w:val="Normal"/>
    <w:next w:val="Standardtext"/>
    <w:uiPriority w:val="39"/>
    <w:semiHidden/>
    <w:qFormat/>
    <w:rsid w:val="00E14CE9"/>
    <w:pPr>
      <w:tabs>
        <w:tab w:val="left" w:pos="1134"/>
        <w:tab w:val="right" w:pos="9639"/>
      </w:tabs>
      <w:spacing w:after="100"/>
      <w:ind w:left="1134" w:hanging="1134"/>
      <w:jc w:val="left"/>
    </w:pPr>
  </w:style>
  <w:style w:type="paragraph" w:styleId="TOC4">
    <w:name w:val="toc 4"/>
    <w:basedOn w:val="Normal"/>
    <w:next w:val="Standardtext"/>
    <w:uiPriority w:val="39"/>
    <w:semiHidden/>
    <w:rsid w:val="00E14CE9"/>
    <w:pPr>
      <w:tabs>
        <w:tab w:val="left" w:pos="1134"/>
        <w:tab w:val="right" w:pos="9639"/>
      </w:tabs>
      <w:spacing w:before="100" w:after="100"/>
      <w:ind w:left="1134" w:hanging="1134"/>
    </w:pPr>
    <w:rPr>
      <w:color w:val="000000" w:themeColor="text1"/>
    </w:rPr>
  </w:style>
  <w:style w:type="paragraph" w:styleId="TOC5">
    <w:name w:val="toc 5"/>
    <w:basedOn w:val="Normal"/>
    <w:next w:val="Standardtext"/>
    <w:uiPriority w:val="39"/>
    <w:semiHidden/>
    <w:rsid w:val="00E14CE9"/>
    <w:pPr>
      <w:tabs>
        <w:tab w:val="right" w:pos="9628"/>
      </w:tabs>
      <w:spacing w:line="260" w:lineRule="atLeast"/>
      <w:jc w:val="left"/>
    </w:pPr>
    <w:rPr>
      <w:b/>
      <w:color w:val="006AA4" w:themeColor="accent1"/>
      <w:sz w:val="24"/>
    </w:rPr>
  </w:style>
  <w:style w:type="paragraph" w:styleId="TOC6">
    <w:name w:val="toc 6"/>
    <w:basedOn w:val="Normal"/>
    <w:next w:val="Standardtext"/>
    <w:uiPriority w:val="39"/>
    <w:semiHidden/>
    <w:rsid w:val="00E14CE9"/>
    <w:pPr>
      <w:tabs>
        <w:tab w:val="right" w:pos="9639"/>
      </w:tabs>
      <w:spacing w:before="260" w:line="260" w:lineRule="atLeast"/>
      <w:jc w:val="left"/>
    </w:pPr>
    <w:rPr>
      <w:b/>
      <w:color w:val="006AA4" w:themeColor="accent1"/>
      <w:sz w:val="24"/>
    </w:rPr>
  </w:style>
  <w:style w:type="paragraph" w:styleId="TOC7">
    <w:name w:val="toc 7"/>
    <w:basedOn w:val="Normal"/>
    <w:next w:val="Standardtext"/>
    <w:uiPriority w:val="39"/>
    <w:semiHidden/>
    <w:rsid w:val="00E14CE9"/>
    <w:pPr>
      <w:tabs>
        <w:tab w:val="right" w:pos="9628"/>
      </w:tabs>
      <w:spacing w:before="120" w:line="260" w:lineRule="atLeast"/>
      <w:jc w:val="left"/>
    </w:pPr>
    <w:rPr>
      <w:b/>
      <w:color w:val="006AA4" w:themeColor="accent1"/>
      <w:sz w:val="24"/>
    </w:rPr>
  </w:style>
  <w:style w:type="paragraph" w:styleId="TOC8">
    <w:name w:val="toc 8"/>
    <w:basedOn w:val="Normal"/>
    <w:next w:val="Normal"/>
    <w:autoRedefine/>
    <w:uiPriority w:val="39"/>
    <w:semiHidden/>
    <w:rsid w:val="00E14CE9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E14CE9"/>
    <w:pPr>
      <w:spacing w:after="100"/>
      <w:ind w:left="1760"/>
    </w:pPr>
  </w:style>
  <w:style w:type="paragraph" w:customStyle="1" w:styleId="Verzeichnistitel">
    <w:name w:val="Verzeichnistitel"/>
    <w:basedOn w:val="Normal"/>
    <w:next w:val="Standardtext"/>
    <w:uiPriority w:val="19"/>
    <w:semiHidden/>
    <w:qFormat/>
    <w:rsid w:val="00E14CE9"/>
    <w:pPr>
      <w:pageBreakBefore/>
      <w:spacing w:after="400" w:line="400" w:lineRule="atLeast"/>
      <w:outlineLvl w:val="0"/>
    </w:pPr>
    <w:rPr>
      <w:b/>
      <w:color w:val="006AA4" w:themeColor="accent1"/>
      <w:sz w:val="36"/>
    </w:rPr>
  </w:style>
  <w:style w:type="paragraph" w:customStyle="1" w:styleId="wwwoekode">
    <w:name w:val="www.oeko.de"/>
    <w:basedOn w:val="Standardtext"/>
    <w:semiHidden/>
    <w:qFormat/>
    <w:rsid w:val="00E14CE9"/>
    <w:pPr>
      <w:spacing w:before="20" w:after="0"/>
      <w:jc w:val="right"/>
    </w:pPr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E14CE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14CE9"/>
    <w:rPr>
      <w:rFonts w:ascii="Arial" w:hAnsi="Arial"/>
      <w:i/>
      <w:iCs/>
      <w:color w:val="000000" w:themeColor="text1"/>
    </w:rPr>
  </w:style>
  <w:style w:type="table" w:customStyle="1" w:styleId="Oeko3">
    <w:name w:val="Oeko_3"/>
    <w:basedOn w:val="TableNormal"/>
    <w:uiPriority w:val="99"/>
    <w:rsid w:val="00E14CE9"/>
    <w:pPr>
      <w:spacing w:before="40" w:after="40" w:line="240" w:lineRule="auto"/>
    </w:pPr>
    <w:rPr>
      <w:rFonts w:ascii="Arial" w:hAnsi="Arial"/>
      <w:sz w:val="20"/>
    </w:rPr>
    <w:tblPr>
      <w:tblInd w:w="0" w:type="dxa"/>
      <w:tblBorders>
        <w:top w:val="single" w:sz="4" w:space="0" w:color="97BF0D" w:themeColor="accent3"/>
        <w:bottom w:val="single" w:sz="4" w:space="0" w:color="97BF0D" w:themeColor="accent3"/>
        <w:insideH w:val="single" w:sz="4" w:space="0" w:color="97BF0D" w:themeColor="accent3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dressfeldUmschlagI">
    <w:name w:val="Adressfeld_Umschlag_ÖI"/>
    <w:basedOn w:val="Normal"/>
    <w:uiPriority w:val="5"/>
    <w:semiHidden/>
    <w:qFormat/>
    <w:rsid w:val="00E14CE9"/>
    <w:pPr>
      <w:spacing w:before="60" w:after="60" w:line="200" w:lineRule="exact"/>
    </w:pPr>
    <w:rPr>
      <w:sz w:val="14"/>
    </w:rPr>
  </w:style>
  <w:style w:type="character" w:customStyle="1" w:styleId="Blau">
    <w:name w:val="Blau"/>
    <w:basedOn w:val="DefaultParagraphFont"/>
    <w:uiPriority w:val="99"/>
    <w:semiHidden/>
    <w:qFormat/>
    <w:rsid w:val="00E14CE9"/>
    <w:rPr>
      <w:noProof/>
      <w:color w:val="006AA4"/>
      <w:lang w:eastAsia="de-DE"/>
    </w:rPr>
  </w:style>
  <w:style w:type="character" w:styleId="Emphasis">
    <w:name w:val="Emphasis"/>
    <w:basedOn w:val="DefaultParagraphFont"/>
    <w:uiPriority w:val="20"/>
    <w:semiHidden/>
    <w:unhideWhenUsed/>
    <w:qFormat/>
    <w:rsid w:val="00E14CE9"/>
    <w:rPr>
      <w:i/>
      <w:iCs/>
    </w:rPr>
  </w:style>
  <w:style w:type="paragraph" w:customStyle="1" w:styleId="Hiddentext0">
    <w:name w:val="Hidden text"/>
    <w:basedOn w:val="Normal"/>
    <w:uiPriority w:val="1"/>
    <w:semiHidden/>
    <w:qFormat/>
    <w:rsid w:val="00E14CE9"/>
    <w:rPr>
      <w:vanish/>
      <w:color w:val="FF0000"/>
    </w:rPr>
  </w:style>
  <w:style w:type="paragraph" w:customStyle="1" w:styleId="LiteraturI">
    <w:name w:val="Literatur_ÖI"/>
    <w:basedOn w:val="Standardtext"/>
    <w:uiPriority w:val="12"/>
    <w:qFormat/>
    <w:rsid w:val="00E14CE9"/>
    <w:pPr>
      <w:ind w:left="851" w:hanging="851"/>
    </w:pPr>
  </w:style>
  <w:style w:type="character" w:customStyle="1" w:styleId="MemoThema">
    <w:name w:val="Memo_Thema"/>
    <w:basedOn w:val="DefaultParagraphFont"/>
    <w:uiPriority w:val="1"/>
    <w:semiHidden/>
    <w:rsid w:val="00E14CE9"/>
    <w:rPr>
      <w:rFonts w:asciiTheme="minorHAnsi" w:hAnsiTheme="minorHAnsi"/>
      <w:sz w:val="18"/>
    </w:rPr>
  </w:style>
  <w:style w:type="table" w:customStyle="1" w:styleId="Oeko2">
    <w:name w:val="Oeko_2"/>
    <w:basedOn w:val="TableNormal"/>
    <w:uiPriority w:val="99"/>
    <w:rsid w:val="00E14CE9"/>
    <w:pPr>
      <w:spacing w:before="40" w:after="40" w:line="240" w:lineRule="auto"/>
    </w:pPr>
    <w:rPr>
      <w:rFonts w:ascii="Arial" w:hAnsi="Arial"/>
    </w:rPr>
    <w:tblPr>
      <w:tblStyleRowBandSize w:val="1"/>
      <w:tblInd w:w="0" w:type="dxa"/>
      <w:tblBorders>
        <w:insideV w:val="single" w:sz="2" w:space="0" w:color="868686"/>
      </w:tblBorders>
      <w:tblCellMar>
        <w:top w:w="0" w:type="dxa"/>
        <w:left w:w="85" w:type="dxa"/>
        <w:bottom w:w="0" w:type="dxa"/>
        <w:right w:w="85" w:type="dxa"/>
      </w:tblCellMar>
    </w:tblPr>
    <w:tblStylePr w:type="firstRow">
      <w:rPr>
        <w:b/>
      </w:rPr>
      <w:tblPr/>
      <w:tcPr>
        <w:tcBorders>
          <w:bottom w:val="single" w:sz="12" w:space="0" w:color="97BF0D" w:themeColor="accent3"/>
        </w:tcBorders>
      </w:tcPr>
    </w:tblStylePr>
    <w:tblStylePr w:type="firstCol">
      <w:pPr>
        <w:wordWrap/>
        <w:ind w:leftChars="0" w:left="-85"/>
      </w:pPr>
      <w:tblPr/>
      <w:tcPr>
        <w:tcBorders>
          <w:right w:val="single" w:sz="4" w:space="0" w:color="868686"/>
          <w:insideV w:val="nil"/>
        </w:tcBorders>
      </w:tcPr>
    </w:tblStylePr>
    <w:tblStylePr w:type="band1Horz">
      <w:tblPr/>
      <w:tcPr>
        <w:tcBorders>
          <w:bottom w:val="single" w:sz="2" w:space="0" w:color="868686"/>
        </w:tcBorders>
      </w:tcPr>
    </w:tblStylePr>
    <w:tblStylePr w:type="band2Horz">
      <w:tblPr/>
      <w:tcPr>
        <w:tcBorders>
          <w:bottom w:val="single" w:sz="2" w:space="0" w:color="868686"/>
        </w:tcBorders>
      </w:tcPr>
    </w:tblStylePr>
  </w:style>
  <w:style w:type="paragraph" w:customStyle="1" w:styleId="OekoBro2">
    <w:name w:val="Oeko_Büro_2"/>
    <w:basedOn w:val="Normal"/>
    <w:semiHidden/>
    <w:qFormat/>
    <w:locked/>
    <w:rsid w:val="00E14CE9"/>
    <w:pPr>
      <w:spacing w:after="0" w:line="260" w:lineRule="exact"/>
      <w:jc w:val="left"/>
    </w:pPr>
    <w:rPr>
      <w:rFonts w:cs="Arial"/>
      <w:spacing w:val="-2"/>
      <w:sz w:val="16"/>
    </w:rPr>
  </w:style>
  <w:style w:type="paragraph" w:customStyle="1" w:styleId="Personen1I">
    <w:name w:val="Personen_1_ÖI"/>
    <w:basedOn w:val="Standardtext"/>
    <w:semiHidden/>
    <w:qFormat/>
    <w:locked/>
    <w:rsid w:val="00E14CE9"/>
    <w:pPr>
      <w:spacing w:before="120" w:after="0" w:line="200" w:lineRule="exact"/>
      <w:jc w:val="left"/>
    </w:pPr>
    <w:rPr>
      <w:rFonts w:cs="Arial"/>
      <w:b/>
      <w:sz w:val="12"/>
    </w:rPr>
  </w:style>
  <w:style w:type="paragraph" w:customStyle="1" w:styleId="Personen2I">
    <w:name w:val="Personen_2_ÖI"/>
    <w:basedOn w:val="Personen1I"/>
    <w:semiHidden/>
    <w:qFormat/>
    <w:locked/>
    <w:rsid w:val="00E14CE9"/>
    <w:pPr>
      <w:spacing w:before="0" w:line="160" w:lineRule="exact"/>
    </w:pPr>
    <w:rPr>
      <w:b w:val="0"/>
    </w:rPr>
  </w:style>
  <w:style w:type="paragraph" w:customStyle="1" w:styleId="SeitenzahlI">
    <w:name w:val="Seitenzahl_ÖI"/>
    <w:basedOn w:val="Footer"/>
    <w:uiPriority w:val="99"/>
    <w:semiHidden/>
    <w:qFormat/>
    <w:rsid w:val="00E14CE9"/>
    <w:rPr>
      <w:sz w:val="20"/>
    </w:rPr>
  </w:style>
  <w:style w:type="paragraph" w:customStyle="1" w:styleId="ZusfassSummary">
    <w:name w:val="Zus.fass/Summary"/>
    <w:basedOn w:val="Standardtext"/>
    <w:semiHidden/>
    <w:qFormat/>
    <w:rsid w:val="00E14CE9"/>
    <w:pPr>
      <w:keepNext/>
      <w:pageBreakBefore/>
      <w:spacing w:before="600"/>
      <w:outlineLvl w:val="0"/>
    </w:pPr>
    <w:rPr>
      <w:b/>
      <w:color w:val="006AA4" w:themeColor="accent1"/>
      <w:sz w:val="24"/>
    </w:rPr>
  </w:style>
  <w:style w:type="paragraph" w:customStyle="1" w:styleId="ZitatI">
    <w:name w:val="Zitat_ÖI"/>
    <w:basedOn w:val="Standardtext"/>
    <w:next w:val="Standardtext"/>
    <w:uiPriority w:val="12"/>
    <w:rsid w:val="00E14CE9"/>
    <w:pPr>
      <w:ind w:left="709"/>
    </w:pPr>
    <w:rPr>
      <w:i/>
    </w:rPr>
  </w:style>
  <w:style w:type="paragraph" w:styleId="List3">
    <w:name w:val="List 3"/>
    <w:basedOn w:val="Normal"/>
    <w:uiPriority w:val="99"/>
    <w:semiHidden/>
    <w:rsid w:val="00E14CE9"/>
    <w:pPr>
      <w:ind w:left="849" w:hanging="283"/>
      <w:contextualSpacing/>
    </w:pPr>
  </w:style>
  <w:style w:type="paragraph" w:customStyle="1" w:styleId="RmischI">
    <w:name w:val="Römisch_ÖI"/>
    <w:basedOn w:val="Standardtext"/>
    <w:next w:val="Standardtext"/>
    <w:semiHidden/>
    <w:rsid w:val="00603447"/>
    <w:pPr>
      <w:numPr>
        <w:numId w:val="25"/>
      </w:numPr>
      <w:tabs>
        <w:tab w:val="left" w:pos="1247"/>
      </w:tabs>
      <w:spacing w:before="360"/>
      <w:jc w:val="left"/>
      <w:outlineLvl w:val="2"/>
    </w:pPr>
    <w:rPr>
      <w:b/>
      <w:color w:val="006AA4" w:themeColor="accent1"/>
    </w:rPr>
  </w:style>
  <w:style w:type="paragraph" w:customStyle="1" w:styleId="RomanI">
    <w:name w:val="Roman_ÖI"/>
    <w:basedOn w:val="RmischI"/>
    <w:next w:val="Standardtext"/>
    <w:semiHidden/>
    <w:rsid w:val="00603447"/>
    <w:pPr>
      <w:numPr>
        <w:numId w:val="26"/>
      </w:numPr>
    </w:pPr>
  </w:style>
  <w:style w:type="paragraph" w:customStyle="1" w:styleId="HeadlineI">
    <w:name w:val="Headline ÖI"/>
    <w:basedOn w:val="berschrift1oNum"/>
    <w:next w:val="Standardtext"/>
    <w:semiHidden/>
    <w:rsid w:val="00603447"/>
    <w:pPr>
      <w:spacing w:line="360" w:lineRule="atLeast"/>
    </w:pPr>
    <w:rPr>
      <w:sz w:val="28"/>
    </w:rPr>
  </w:style>
  <w:style w:type="paragraph" w:customStyle="1" w:styleId="Style1">
    <w:name w:val="Style1"/>
    <w:basedOn w:val="Normal"/>
    <w:next w:val="Normal"/>
    <w:qFormat/>
    <w:rsid w:val="00141932"/>
    <w:pPr>
      <w:ind w:left="792" w:hanging="432"/>
    </w:pPr>
    <w:rPr>
      <w:rFonts w:ascii="Palatino Linotype" w:hAnsi="Palatino Linotype"/>
      <w:b/>
      <w:sz w:val="24"/>
      <w:szCs w:val="24"/>
    </w:rPr>
  </w:style>
  <w:style w:type="paragraph" w:customStyle="1" w:styleId="fixedwidth">
    <w:name w:val="fixed width"/>
    <w:basedOn w:val="Standardtext"/>
    <w:link w:val="fixedwidthZchn"/>
    <w:qFormat/>
    <w:rsid w:val="00F537AA"/>
    <w:rPr>
      <w:rFonts w:ascii="Consolas" w:hAnsi="Consolas" w:cs="Consolas"/>
    </w:rPr>
  </w:style>
  <w:style w:type="character" w:customStyle="1" w:styleId="StandardtextZchn">
    <w:name w:val="Standardtext Zchn"/>
    <w:basedOn w:val="DefaultParagraphFont"/>
    <w:link w:val="Standardtext"/>
    <w:rsid w:val="00F537AA"/>
    <w:rPr>
      <w:rFonts w:eastAsia="Times New Roman" w:cs="Times New Roman"/>
      <w:sz w:val="20"/>
      <w:szCs w:val="20"/>
      <w:lang w:val="en-GB" w:eastAsia="de-DE"/>
    </w:rPr>
  </w:style>
  <w:style w:type="character" w:customStyle="1" w:styleId="fixedwidthZchn">
    <w:name w:val="fixed width Zchn"/>
    <w:basedOn w:val="StandardtextZchn"/>
    <w:link w:val="fixedwidth"/>
    <w:rsid w:val="00F537AA"/>
    <w:rPr>
      <w:rFonts w:ascii="Consolas" w:eastAsia="Times New Roman" w:hAnsi="Consolas" w:cs="Consolas"/>
      <w:sz w:val="20"/>
      <w:szCs w:val="20"/>
      <w:lang w:val="en-GB" w:eastAsia="de-DE"/>
    </w:rPr>
  </w:style>
  <w:style w:type="paragraph" w:styleId="Revision">
    <w:name w:val="Revision"/>
    <w:hidden/>
    <w:uiPriority w:val="99"/>
    <w:semiHidden/>
    <w:rsid w:val="00D64E95"/>
    <w:pPr>
      <w:spacing w:after="0" w:line="240" w:lineRule="auto"/>
    </w:pPr>
    <w:rPr>
      <w:rFonts w:eastAsia="Times New Roman" w:cs="Times New Roman"/>
      <w:sz w:val="20"/>
      <w:szCs w:val="20"/>
      <w:lang w:val="en-GB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20" w:qFormat="1"/>
    <w:lsdException w:name="heading 7" w:uiPriority="20" w:qFormat="1"/>
    <w:lsdException w:name="heading 8" w:uiPriority="20" w:qFormat="1"/>
    <w:lsdException w:name="heading 9" w:uiPriority="2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20"/>
    <w:lsdException w:name="caption" w:semiHidden="0" w:uiPriority="35" w:unhideWhenUsed="0" w:qFormat="1"/>
    <w:lsdException w:name="footnote reference" w:uiPriority="0"/>
    <w:lsdException w:name="Title" w:uiPriority="41" w:qFormat="1"/>
    <w:lsdException w:name="Default Paragraph Font" w:uiPriority="1"/>
    <w:lsdException w:name="Subtitle" w:uiPriority="40" w:qFormat="1"/>
    <w:lsdException w:name="Strong" w:semiHidden="0" w:uiPriority="16" w:unhideWhenUsed="0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41932"/>
    <w:pPr>
      <w:spacing w:after="120" w:line="240" w:lineRule="auto"/>
      <w:jc w:val="both"/>
    </w:pPr>
    <w:rPr>
      <w:rFonts w:eastAsia="Times New Roman" w:cs="Times New Roman"/>
      <w:sz w:val="20"/>
      <w:szCs w:val="20"/>
      <w:lang w:val="en-GB" w:eastAsia="de-DE"/>
    </w:rPr>
  </w:style>
  <w:style w:type="paragraph" w:styleId="berschrift1">
    <w:name w:val="heading 1"/>
    <w:aliases w:val="Heading 2."/>
    <w:basedOn w:val="Standard"/>
    <w:next w:val="Standardtext"/>
    <w:link w:val="berschrift1Zchn"/>
    <w:uiPriority w:val="99"/>
    <w:qFormat/>
    <w:rsid w:val="00603447"/>
    <w:pPr>
      <w:keepNext/>
      <w:keepLines/>
      <w:numPr>
        <w:numId w:val="27"/>
      </w:numPr>
      <w:spacing w:before="480"/>
      <w:jc w:val="left"/>
      <w:outlineLvl w:val="0"/>
    </w:pPr>
    <w:rPr>
      <w:rFonts w:eastAsiaTheme="majorEastAsia" w:cstheme="majorBidi"/>
      <w:b/>
      <w:bCs/>
      <w:color w:val="006AA4" w:themeColor="accent1"/>
      <w:sz w:val="24"/>
      <w:szCs w:val="28"/>
    </w:rPr>
  </w:style>
  <w:style w:type="paragraph" w:styleId="berschrift2">
    <w:name w:val="heading 2"/>
    <w:basedOn w:val="Standardtext"/>
    <w:next w:val="Standardtext"/>
    <w:link w:val="berschrift2Zchn"/>
    <w:uiPriority w:val="99"/>
    <w:qFormat/>
    <w:rsid w:val="00603447"/>
    <w:pPr>
      <w:keepNext/>
      <w:keepLines/>
      <w:numPr>
        <w:ilvl w:val="1"/>
        <w:numId w:val="27"/>
      </w:numPr>
      <w:spacing w:before="360"/>
      <w:jc w:val="left"/>
      <w:outlineLvl w:val="1"/>
    </w:pPr>
    <w:rPr>
      <w:b/>
      <w:color w:val="006AA4" w:themeColor="accent1"/>
      <w:sz w:val="24"/>
    </w:rPr>
  </w:style>
  <w:style w:type="paragraph" w:styleId="berschrift3">
    <w:name w:val="heading 3"/>
    <w:basedOn w:val="Standardtext"/>
    <w:next w:val="Standardtext"/>
    <w:link w:val="berschrift3Zchn"/>
    <w:qFormat/>
    <w:rsid w:val="00603447"/>
    <w:pPr>
      <w:keepNext/>
      <w:keepLines/>
      <w:numPr>
        <w:ilvl w:val="2"/>
        <w:numId w:val="27"/>
      </w:numPr>
      <w:spacing w:before="360" w:line="260" w:lineRule="atLeast"/>
      <w:jc w:val="left"/>
      <w:outlineLvl w:val="2"/>
    </w:pPr>
    <w:rPr>
      <w:b/>
    </w:rPr>
  </w:style>
  <w:style w:type="paragraph" w:styleId="berschrift4">
    <w:name w:val="heading 4"/>
    <w:basedOn w:val="Standardtext"/>
    <w:next w:val="Standardtext"/>
    <w:link w:val="berschrift4Zchn"/>
    <w:qFormat/>
    <w:rsid w:val="00603447"/>
    <w:pPr>
      <w:keepNext/>
      <w:keepLines/>
      <w:numPr>
        <w:ilvl w:val="3"/>
        <w:numId w:val="27"/>
      </w:numPr>
      <w:spacing w:before="280"/>
      <w:jc w:val="left"/>
      <w:outlineLvl w:val="3"/>
    </w:pPr>
    <w:rPr>
      <w:b/>
    </w:rPr>
  </w:style>
  <w:style w:type="paragraph" w:styleId="berschrift5">
    <w:name w:val="heading 5"/>
    <w:basedOn w:val="Standard"/>
    <w:next w:val="Standardtext"/>
    <w:link w:val="berschrift5Zchn"/>
    <w:qFormat/>
    <w:rsid w:val="00603447"/>
    <w:pPr>
      <w:keepNext/>
      <w:keepLines/>
      <w:tabs>
        <w:tab w:val="left" w:pos="1134"/>
      </w:tabs>
      <w:spacing w:before="280"/>
      <w:jc w:val="left"/>
      <w:outlineLvl w:val="4"/>
    </w:pPr>
    <w:rPr>
      <w:rFonts w:eastAsiaTheme="majorEastAsia" w:cstheme="majorBidi"/>
      <w:b/>
    </w:rPr>
  </w:style>
  <w:style w:type="paragraph" w:styleId="berschrift6">
    <w:name w:val="heading 6"/>
    <w:basedOn w:val="Standard"/>
    <w:next w:val="Standard"/>
    <w:link w:val="berschrift6Zchn"/>
    <w:uiPriority w:val="20"/>
    <w:semiHidden/>
    <w:qFormat/>
    <w:rsid w:val="00E14CE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3451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20"/>
    <w:semiHidden/>
    <w:qFormat/>
    <w:rsid w:val="00E14CE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20"/>
    <w:semiHidden/>
    <w:qFormat/>
    <w:rsid w:val="00E14CE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20"/>
    <w:semiHidden/>
    <w:qFormat/>
    <w:rsid w:val="00E14CE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Gliederung">
    <w:name w:val="Gliederung"/>
    <w:uiPriority w:val="99"/>
    <w:rsid w:val="00E14CE9"/>
    <w:pPr>
      <w:numPr>
        <w:numId w:val="9"/>
      </w:numPr>
    </w:pPr>
  </w:style>
  <w:style w:type="paragraph" w:styleId="Kopfzeile">
    <w:name w:val="header"/>
    <w:basedOn w:val="Standard"/>
    <w:link w:val="KopfzeileZchn"/>
    <w:semiHidden/>
    <w:rsid w:val="00E14CE9"/>
    <w:pPr>
      <w:spacing w:before="20" w:after="20" w:line="200" w:lineRule="atLeast"/>
      <w:jc w:val="left"/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semiHidden/>
    <w:rsid w:val="00E14CE9"/>
    <w:rPr>
      <w:rFonts w:ascii="Arial" w:hAnsi="Arial"/>
      <w:sz w:val="18"/>
    </w:rPr>
  </w:style>
  <w:style w:type="paragraph" w:styleId="Fuzeile">
    <w:name w:val="footer"/>
    <w:basedOn w:val="Standard"/>
    <w:link w:val="FuzeileZchn"/>
    <w:uiPriority w:val="20"/>
    <w:semiHidden/>
    <w:rsid w:val="00E14CE9"/>
    <w:pPr>
      <w:tabs>
        <w:tab w:val="center" w:pos="4536"/>
        <w:tab w:val="right" w:pos="9072"/>
      </w:tabs>
      <w:spacing w:after="0"/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20"/>
    <w:semiHidden/>
    <w:rsid w:val="00E14CE9"/>
    <w:rPr>
      <w:rFonts w:ascii="Arial" w:hAnsi="Arial"/>
      <w:sz w:val="18"/>
    </w:rPr>
  </w:style>
  <w:style w:type="character" w:styleId="Platzhaltertext">
    <w:name w:val="Placeholder Text"/>
    <w:basedOn w:val="Absatz-Standardschriftart"/>
    <w:uiPriority w:val="99"/>
    <w:semiHidden/>
    <w:rsid w:val="00E14CE9"/>
    <w:rPr>
      <w:color w:val="808080"/>
    </w:rPr>
  </w:style>
  <w:style w:type="character" w:styleId="Fett">
    <w:name w:val="Strong"/>
    <w:basedOn w:val="Absatz-Standardschriftart"/>
    <w:uiPriority w:val="16"/>
    <w:semiHidden/>
    <w:qFormat/>
    <w:rsid w:val="00E14CE9"/>
    <w:rPr>
      <w:b/>
      <w:bCs/>
    </w:rPr>
  </w:style>
  <w:style w:type="table" w:styleId="Tabellenraster">
    <w:name w:val="Table Grid"/>
    <w:basedOn w:val="NormaleTabelle"/>
    <w:uiPriority w:val="59"/>
    <w:rsid w:val="00E14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text">
    <w:name w:val="Standardtext"/>
    <w:basedOn w:val="Standard"/>
    <w:link w:val="StandardtextZchn"/>
    <w:qFormat/>
    <w:rsid w:val="00E14CE9"/>
  </w:style>
  <w:style w:type="character" w:customStyle="1" w:styleId="berschrift1Zchn">
    <w:name w:val="Überschrift 1 Zchn"/>
    <w:aliases w:val="Heading 2. Zchn"/>
    <w:basedOn w:val="Absatz-Standardschriftart"/>
    <w:link w:val="berschrift1"/>
    <w:uiPriority w:val="99"/>
    <w:rsid w:val="00603447"/>
    <w:rPr>
      <w:rFonts w:eastAsiaTheme="majorEastAsia" w:cstheme="majorBidi"/>
      <w:b/>
      <w:bCs/>
      <w:color w:val="006AA4" w:themeColor="accent1"/>
      <w:sz w:val="24"/>
      <w:szCs w:val="28"/>
      <w:lang w:val="en-GB" w:eastAsia="de-DE"/>
    </w:rPr>
  </w:style>
  <w:style w:type="character" w:customStyle="1" w:styleId="berschrift2Zchn">
    <w:name w:val="Überschrift 2 Zchn"/>
    <w:basedOn w:val="Absatz-Standardschriftart"/>
    <w:link w:val="berschrift2"/>
    <w:uiPriority w:val="99"/>
    <w:rsid w:val="00603447"/>
    <w:rPr>
      <w:rFonts w:eastAsia="Times New Roman" w:cs="Times New Roman"/>
      <w:b/>
      <w:color w:val="006AA4" w:themeColor="accent1"/>
      <w:sz w:val="24"/>
      <w:szCs w:val="20"/>
      <w:lang w:val="en-GB" w:eastAsia="de-DE"/>
    </w:rPr>
  </w:style>
  <w:style w:type="character" w:customStyle="1" w:styleId="berschrift3Zchn">
    <w:name w:val="Überschrift 3 Zchn"/>
    <w:basedOn w:val="Absatz-Standardschriftart"/>
    <w:link w:val="berschrift3"/>
    <w:rsid w:val="00603447"/>
    <w:rPr>
      <w:rFonts w:eastAsia="Times New Roman" w:cs="Times New Roman"/>
      <w:b/>
      <w:sz w:val="20"/>
      <w:szCs w:val="20"/>
      <w:lang w:val="en-GB" w:eastAsia="de-DE"/>
    </w:rPr>
  </w:style>
  <w:style w:type="character" w:customStyle="1" w:styleId="berschrift4Zchn">
    <w:name w:val="Überschrift 4 Zchn"/>
    <w:basedOn w:val="Absatz-Standardschriftart"/>
    <w:link w:val="berschrift4"/>
    <w:rsid w:val="00603447"/>
    <w:rPr>
      <w:rFonts w:eastAsia="Times New Roman" w:cs="Times New Roman"/>
      <w:b/>
      <w:sz w:val="20"/>
      <w:szCs w:val="20"/>
      <w:lang w:val="en-GB" w:eastAsia="de-DE"/>
    </w:rPr>
  </w:style>
  <w:style w:type="paragraph" w:customStyle="1" w:styleId="ListeabcI">
    <w:name w:val="Liste abc_ÖI"/>
    <w:basedOn w:val="Standard"/>
    <w:uiPriority w:val="3"/>
    <w:qFormat/>
    <w:rsid w:val="00E14CE9"/>
    <w:pPr>
      <w:numPr>
        <w:numId w:val="13"/>
      </w:numPr>
    </w:pPr>
  </w:style>
  <w:style w:type="paragraph" w:customStyle="1" w:styleId="HiddenText">
    <w:name w:val="Hidden Text"/>
    <w:basedOn w:val="Standardtext"/>
    <w:uiPriority w:val="99"/>
    <w:semiHidden/>
    <w:qFormat/>
    <w:rsid w:val="00E14CE9"/>
    <w:rPr>
      <w:vanish/>
      <w:color w:val="FF0000"/>
    </w:rPr>
  </w:style>
  <w:style w:type="character" w:styleId="Hyperlink">
    <w:name w:val="Hyperlink"/>
    <w:basedOn w:val="Absatz-Standardschriftart"/>
    <w:uiPriority w:val="99"/>
    <w:semiHidden/>
    <w:rsid w:val="00E14CE9"/>
    <w:rPr>
      <w:noProof/>
      <w:color w:val="006AA4" w:themeColor="hyperlink"/>
      <w:u w:val="single"/>
    </w:rPr>
  </w:style>
  <w:style w:type="paragraph" w:customStyle="1" w:styleId="berschrift1oNum">
    <w:name w:val="Überschrift 1 oNum"/>
    <w:basedOn w:val="berschrift1"/>
    <w:next w:val="Standardtext"/>
    <w:uiPriority w:val="1"/>
    <w:qFormat/>
    <w:rsid w:val="00603447"/>
    <w:pPr>
      <w:numPr>
        <w:numId w:val="0"/>
      </w:numPr>
    </w:pPr>
    <w:rPr>
      <w:rFonts w:eastAsiaTheme="minorHAnsi" w:cstheme="minorBidi"/>
      <w:bCs w:val="0"/>
      <w:szCs w:val="22"/>
    </w:rPr>
  </w:style>
  <w:style w:type="paragraph" w:customStyle="1" w:styleId="berschrift2oNum">
    <w:name w:val="Überschrift 2 oNum"/>
    <w:basedOn w:val="Standard"/>
    <w:next w:val="Standardtext"/>
    <w:uiPriority w:val="1"/>
    <w:semiHidden/>
    <w:qFormat/>
    <w:rsid w:val="00E14CE9"/>
    <w:pPr>
      <w:keepNext/>
      <w:keepLines/>
      <w:spacing w:before="480"/>
      <w:jc w:val="left"/>
    </w:pPr>
    <w:rPr>
      <w:b/>
      <w:color w:val="006AA4" w:themeColor="accent1"/>
      <w:sz w:val="24"/>
    </w:rPr>
  </w:style>
  <w:style w:type="character" w:customStyle="1" w:styleId="Kursiv">
    <w:name w:val="Kursiv"/>
    <w:basedOn w:val="Absatz-Standardschriftart"/>
    <w:uiPriority w:val="17"/>
    <w:semiHidden/>
    <w:qFormat/>
    <w:rsid w:val="00E14CE9"/>
    <w:rPr>
      <w:b w:val="0"/>
      <w:i/>
    </w:rPr>
  </w:style>
  <w:style w:type="paragraph" w:customStyle="1" w:styleId="QuelleI">
    <w:name w:val="Quelle_ÖI"/>
    <w:basedOn w:val="Standard"/>
    <w:uiPriority w:val="12"/>
    <w:qFormat/>
    <w:rsid w:val="00E14CE9"/>
    <w:pPr>
      <w:tabs>
        <w:tab w:val="left" w:pos="567"/>
      </w:tabs>
      <w:spacing w:before="40" w:after="40"/>
      <w:ind w:left="567" w:hanging="567"/>
      <w:jc w:val="left"/>
    </w:pPr>
    <w:rPr>
      <w:rFonts w:cs="Arial"/>
      <w:color w:val="868686"/>
      <w:sz w:val="16"/>
      <w:szCs w:val="12"/>
    </w:rPr>
  </w:style>
  <w:style w:type="paragraph" w:customStyle="1" w:styleId="Kapitelberschrift">
    <w:name w:val="Kapitelüberschrift"/>
    <w:basedOn w:val="Standard"/>
    <w:next w:val="Standardtext"/>
    <w:semiHidden/>
    <w:qFormat/>
    <w:rsid w:val="00571AD7"/>
    <w:pPr>
      <w:pageBreakBefore/>
      <w:numPr>
        <w:numId w:val="1"/>
      </w:numPr>
      <w:tabs>
        <w:tab w:val="left" w:pos="567"/>
      </w:tabs>
      <w:spacing w:after="480" w:line="480" w:lineRule="atLeast"/>
      <w:ind w:left="0" w:firstLine="0"/>
    </w:pPr>
    <w:rPr>
      <w:color w:val="006AA4"/>
      <w:sz w:val="40"/>
    </w:rPr>
  </w:style>
  <w:style w:type="numbering" w:customStyle="1" w:styleId="Aufzhlungerweitert">
    <w:name w:val="Aufzählung erweitert"/>
    <w:uiPriority w:val="99"/>
    <w:rsid w:val="00E14CE9"/>
    <w:pPr>
      <w:numPr>
        <w:numId w:val="3"/>
      </w:numPr>
    </w:pPr>
  </w:style>
  <w:style w:type="paragraph" w:customStyle="1" w:styleId="Aufzhlung1I">
    <w:name w:val="Aufzählung_1_ÖI"/>
    <w:basedOn w:val="Standard"/>
    <w:uiPriority w:val="2"/>
    <w:qFormat/>
    <w:rsid w:val="00603447"/>
    <w:pPr>
      <w:numPr>
        <w:numId w:val="23"/>
      </w:numPr>
      <w:tabs>
        <w:tab w:val="left" w:pos="227"/>
      </w:tabs>
    </w:pPr>
    <w:rPr>
      <w:rFonts w:cs="Arial"/>
    </w:rPr>
  </w:style>
  <w:style w:type="paragraph" w:customStyle="1" w:styleId="Aufzhlung2I">
    <w:name w:val="Aufzählung_2_ÖI"/>
    <w:basedOn w:val="Aufzhlung1I"/>
    <w:uiPriority w:val="2"/>
    <w:qFormat/>
    <w:rsid w:val="00603447"/>
    <w:pPr>
      <w:numPr>
        <w:ilvl w:val="1"/>
      </w:numPr>
    </w:pPr>
  </w:style>
  <w:style w:type="paragraph" w:customStyle="1" w:styleId="Aufzhlung3I">
    <w:name w:val="Aufzählung_3_ÖI"/>
    <w:basedOn w:val="Standard"/>
    <w:uiPriority w:val="2"/>
    <w:qFormat/>
    <w:rsid w:val="00603447"/>
    <w:pPr>
      <w:numPr>
        <w:numId w:val="24"/>
      </w:numPr>
      <w:tabs>
        <w:tab w:val="left" w:pos="227"/>
      </w:tabs>
    </w:pPr>
    <w:rPr>
      <w:rFonts w:cs="Arial"/>
    </w:rPr>
  </w:style>
  <w:style w:type="table" w:styleId="HelleSchattierung">
    <w:name w:val="Light Shading"/>
    <w:aliases w:val="Öko-Institut"/>
    <w:basedOn w:val="NormaleTabelle"/>
    <w:uiPriority w:val="60"/>
    <w:rsid w:val="00E14CE9"/>
    <w:pPr>
      <w:keepNext/>
      <w:keepLines/>
      <w:spacing w:after="0" w:line="240" w:lineRule="auto"/>
      <w:ind w:right="113"/>
    </w:pPr>
    <w:rPr>
      <w:rFonts w:ascii="Arial" w:hAnsi="Arial"/>
      <w:color w:val="000000" w:themeColor="text1" w:themeShade="BF"/>
      <w:sz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="Arial" w:hAnsi="Arial"/>
        <w:b/>
        <w:bCs/>
        <w:i w:val="0"/>
        <w:sz w:val="20"/>
      </w:rPr>
      <w:tblPr/>
      <w:tcPr>
        <w:tcBorders>
          <w:top w:val="nil"/>
          <w:left w:val="nil"/>
          <w:bottom w:val="single" w:sz="12" w:space="0" w:color="97BF0D" w:themeColor="accent3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4" w:space="0" w:color="868686"/>
          <w:left w:val="nil"/>
          <w:bottom w:val="single" w:sz="4" w:space="0" w:color="868686"/>
          <w:right w:val="nil"/>
        </w:tcBorders>
        <w:shd w:val="clear" w:color="auto" w:fill="auto"/>
      </w:tcPr>
    </w:tblStylePr>
    <w:tblStylePr w:type="band2Horz">
      <w:tblPr/>
      <w:tcPr>
        <w:tcBorders>
          <w:top w:val="single" w:sz="4" w:space="0" w:color="868686"/>
          <w:left w:val="nil"/>
          <w:bottom w:val="single" w:sz="4" w:space="0" w:color="868686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HinweistextblauI">
    <w:name w:val="Hinweistext blau_ÖI"/>
    <w:basedOn w:val="Standard"/>
    <w:uiPriority w:val="13"/>
    <w:qFormat/>
    <w:rsid w:val="00E14CE9"/>
    <w:pPr>
      <w:spacing w:before="60" w:after="60"/>
    </w:pPr>
    <w:rPr>
      <w:color w:val="006AA4"/>
    </w:rPr>
  </w:style>
  <w:style w:type="paragraph" w:customStyle="1" w:styleId="Liste123I">
    <w:name w:val="Liste 123_ÖI"/>
    <w:basedOn w:val="Standardtext"/>
    <w:uiPriority w:val="3"/>
    <w:qFormat/>
    <w:rsid w:val="00E14CE9"/>
    <w:pPr>
      <w:numPr>
        <w:numId w:val="11"/>
      </w:numPr>
    </w:pPr>
  </w:style>
  <w:style w:type="paragraph" w:customStyle="1" w:styleId="Listeblau123I">
    <w:name w:val="Liste blau 123_ÖI"/>
    <w:basedOn w:val="Standardtext"/>
    <w:uiPriority w:val="3"/>
    <w:qFormat/>
    <w:rsid w:val="00E14CE9"/>
    <w:pPr>
      <w:numPr>
        <w:numId w:val="14"/>
      </w:numPr>
    </w:pPr>
    <w:rPr>
      <w:b/>
      <w:bCs/>
      <w:color w:val="006AA4" w:themeColor="accent1"/>
      <w:sz w:val="24"/>
      <w:szCs w:val="24"/>
    </w:rPr>
  </w:style>
  <w:style w:type="numbering" w:customStyle="1" w:styleId="Listeblauerweitert">
    <w:name w:val="Liste blau erweitert"/>
    <w:uiPriority w:val="99"/>
    <w:rsid w:val="00E14CE9"/>
    <w:pPr>
      <w:numPr>
        <w:numId w:val="15"/>
      </w:numPr>
    </w:pPr>
  </w:style>
  <w:style w:type="numbering" w:customStyle="1" w:styleId="Liste1erweitert">
    <w:name w:val="Liste 1 erweitert"/>
    <w:uiPriority w:val="99"/>
    <w:rsid w:val="00E14CE9"/>
    <w:pPr>
      <w:numPr>
        <w:numId w:val="10"/>
      </w:numPr>
    </w:pPr>
  </w:style>
  <w:style w:type="numbering" w:customStyle="1" w:styleId="Listeaerweitert">
    <w:name w:val="Liste a erweitert"/>
    <w:uiPriority w:val="99"/>
    <w:rsid w:val="00E14CE9"/>
    <w:pPr>
      <w:numPr>
        <w:numId w:val="12"/>
      </w:numPr>
    </w:pPr>
  </w:style>
  <w:style w:type="paragraph" w:customStyle="1" w:styleId="TabellentextlinksbndigI">
    <w:name w:val="Tabellentext linksbündig_ÖI"/>
    <w:basedOn w:val="Standard"/>
    <w:uiPriority w:val="6"/>
    <w:qFormat/>
    <w:rsid w:val="00E14CE9"/>
    <w:pPr>
      <w:spacing w:before="60" w:after="60" w:line="260" w:lineRule="atLeast"/>
      <w:ind w:right="113"/>
      <w:jc w:val="left"/>
    </w:pPr>
  </w:style>
  <w:style w:type="paragraph" w:customStyle="1" w:styleId="TabellentextrechtsbndigI">
    <w:name w:val="Tabellentext rechtsbündig_ÖI"/>
    <w:basedOn w:val="TabellentextlinksbndigI"/>
    <w:uiPriority w:val="7"/>
    <w:semiHidden/>
    <w:qFormat/>
    <w:rsid w:val="00E14CE9"/>
    <w:pPr>
      <w:jc w:val="right"/>
    </w:pPr>
  </w:style>
  <w:style w:type="paragraph" w:customStyle="1" w:styleId="TabellentitellinksbndigI">
    <w:name w:val="Tabellentitel linksbündig_ÖI"/>
    <w:basedOn w:val="TabellentextlinksbndigI"/>
    <w:uiPriority w:val="9"/>
    <w:semiHidden/>
    <w:qFormat/>
    <w:rsid w:val="00E14CE9"/>
    <w:rPr>
      <w:b/>
    </w:rPr>
  </w:style>
  <w:style w:type="paragraph" w:customStyle="1" w:styleId="TabellentitelrechtsbndigI">
    <w:name w:val="Tabellentitel rechtsbündig_ÖI"/>
    <w:basedOn w:val="Standard"/>
    <w:uiPriority w:val="6"/>
    <w:semiHidden/>
    <w:qFormat/>
    <w:rsid w:val="00E14CE9"/>
    <w:pPr>
      <w:jc w:val="right"/>
    </w:pPr>
  </w:style>
  <w:style w:type="paragraph" w:styleId="Liste">
    <w:name w:val="List"/>
    <w:basedOn w:val="Standard"/>
    <w:uiPriority w:val="99"/>
    <w:semiHidden/>
    <w:rsid w:val="00E14CE9"/>
    <w:pPr>
      <w:ind w:left="283" w:hanging="283"/>
      <w:contextualSpacing/>
    </w:pPr>
  </w:style>
  <w:style w:type="paragraph" w:customStyle="1" w:styleId="TabellenAufzhlungI">
    <w:name w:val="Tabellen_Aufzählung_ÖI"/>
    <w:basedOn w:val="Standard"/>
    <w:uiPriority w:val="8"/>
    <w:qFormat/>
    <w:rsid w:val="00E14CE9"/>
    <w:pPr>
      <w:numPr>
        <w:numId w:val="21"/>
      </w:numPr>
      <w:spacing w:before="60" w:after="60" w:line="260" w:lineRule="atLeast"/>
      <w:ind w:right="113"/>
      <w:jc w:val="left"/>
    </w:pPr>
  </w:style>
  <w:style w:type="numbering" w:customStyle="1" w:styleId="Tabellenliste">
    <w:name w:val="Tabellenliste"/>
    <w:uiPriority w:val="99"/>
    <w:rsid w:val="00E14CE9"/>
    <w:pPr>
      <w:numPr>
        <w:numId w:val="22"/>
      </w:numPr>
    </w:pPr>
  </w:style>
  <w:style w:type="paragraph" w:styleId="Funotentext">
    <w:name w:val="footnote text"/>
    <w:basedOn w:val="Standard"/>
    <w:link w:val="FunotentextZchn"/>
    <w:semiHidden/>
    <w:rsid w:val="00E14CE9"/>
    <w:pPr>
      <w:tabs>
        <w:tab w:val="left" w:pos="284"/>
      </w:tabs>
      <w:spacing w:before="60" w:after="0"/>
      <w:ind w:left="284" w:hanging="284"/>
    </w:pPr>
    <w:rPr>
      <w:sz w:val="18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14CE9"/>
    <w:rPr>
      <w:rFonts w:ascii="Arial" w:hAnsi="Arial"/>
      <w:sz w:val="18"/>
      <w:szCs w:val="20"/>
    </w:rPr>
  </w:style>
  <w:style w:type="character" w:styleId="Funotenzeichen">
    <w:name w:val="footnote reference"/>
    <w:basedOn w:val="Absatz-Standardschriftart"/>
    <w:semiHidden/>
    <w:rsid w:val="00E14CE9"/>
    <w:rPr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rsid w:val="00E14CE9"/>
    <w:pPr>
      <w:spacing w:after="0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E14CE9"/>
    <w:rPr>
      <w:rFonts w:ascii="Arial" w:hAnsi="Arial"/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340D1"/>
    <w:rPr>
      <w:vertAlign w:val="superscript"/>
    </w:rPr>
  </w:style>
  <w:style w:type="paragraph" w:styleId="Sprechblasentext">
    <w:name w:val="Balloon Text"/>
    <w:basedOn w:val="Standard"/>
    <w:link w:val="SprechblasentextZchn"/>
    <w:uiPriority w:val="99"/>
    <w:semiHidden/>
    <w:rsid w:val="00E14CE9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14CE9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rsid w:val="00603447"/>
    <w:rPr>
      <w:rFonts w:ascii="Arial" w:eastAsiaTheme="majorEastAsia" w:hAnsi="Arial" w:cstheme="majorBidi"/>
      <w:b/>
    </w:rPr>
  </w:style>
  <w:style w:type="paragraph" w:styleId="Beschriftung">
    <w:name w:val="caption"/>
    <w:basedOn w:val="Standard"/>
    <w:uiPriority w:val="35"/>
    <w:semiHidden/>
    <w:qFormat/>
    <w:rsid w:val="00E14CE9"/>
    <w:pPr>
      <w:keepNext/>
      <w:tabs>
        <w:tab w:val="left" w:pos="1871"/>
      </w:tabs>
      <w:spacing w:before="140" w:after="140"/>
      <w:ind w:left="1871" w:hanging="1871"/>
      <w:jc w:val="left"/>
    </w:pPr>
    <w:rPr>
      <w:b/>
      <w:bCs/>
      <w:color w:val="006AA4" w:themeColor="accent1"/>
      <w:szCs w:val="18"/>
    </w:rPr>
  </w:style>
  <w:style w:type="paragraph" w:styleId="Abbildungsverzeichnis">
    <w:name w:val="table of figures"/>
    <w:basedOn w:val="Standard"/>
    <w:next w:val="Standardtext"/>
    <w:uiPriority w:val="99"/>
    <w:semiHidden/>
    <w:rsid w:val="00603447"/>
    <w:pPr>
      <w:tabs>
        <w:tab w:val="right" w:pos="9639"/>
      </w:tabs>
      <w:spacing w:after="60"/>
      <w:ind w:left="1814" w:right="851" w:hanging="1814"/>
      <w:jc w:val="left"/>
    </w:pPr>
    <w:rPr>
      <w:rFonts w:cs="Arial"/>
      <w:bCs/>
    </w:rPr>
  </w:style>
  <w:style w:type="paragraph" w:customStyle="1" w:styleId="Angebotstitel">
    <w:name w:val="Angebotstitel"/>
    <w:basedOn w:val="Standard"/>
    <w:semiHidden/>
    <w:qFormat/>
    <w:rsid w:val="00E14CE9"/>
    <w:pPr>
      <w:spacing w:after="0" w:line="400" w:lineRule="atLeast"/>
      <w:jc w:val="left"/>
    </w:pPr>
    <w:rPr>
      <w:color w:val="006AA4" w:themeColor="accent1"/>
      <w:sz w:val="36"/>
    </w:rPr>
  </w:style>
  <w:style w:type="paragraph" w:customStyle="1" w:styleId="Angebotsuntertitel">
    <w:name w:val="Angebotsuntertitel"/>
    <w:basedOn w:val="Standard"/>
    <w:semiHidden/>
    <w:qFormat/>
    <w:rsid w:val="00E14CE9"/>
    <w:pPr>
      <w:spacing w:after="0"/>
      <w:jc w:val="left"/>
    </w:pPr>
    <w:rPr>
      <w:sz w:val="24"/>
    </w:rPr>
  </w:style>
  <w:style w:type="paragraph" w:customStyle="1" w:styleId="AnhangI">
    <w:name w:val="Anhang_ÖI"/>
    <w:basedOn w:val="Standard"/>
    <w:next w:val="Standardtext"/>
    <w:uiPriority w:val="12"/>
    <w:semiHidden/>
    <w:qFormat/>
    <w:rsid w:val="00E14CE9"/>
    <w:rPr>
      <w:b/>
      <w:bCs/>
      <w:color w:val="006AA4" w:themeColor="accent1"/>
      <w:sz w:val="24"/>
    </w:rPr>
  </w:style>
  <w:style w:type="paragraph" w:customStyle="1" w:styleId="AnhangnummerierungI">
    <w:name w:val="Anhangnummerierung_ÖI"/>
    <w:basedOn w:val="berschrift1"/>
    <w:next w:val="Standardtext"/>
    <w:uiPriority w:val="12"/>
    <w:semiHidden/>
    <w:qFormat/>
    <w:rsid w:val="00E14CE9"/>
    <w:pPr>
      <w:keepNext w:val="0"/>
      <w:keepLines w:val="0"/>
      <w:numPr>
        <w:numId w:val="2"/>
      </w:numPr>
    </w:pPr>
    <w:rPr>
      <w:rFonts w:eastAsiaTheme="minorHAnsi" w:cstheme="minorBidi"/>
      <w:bCs w:val="0"/>
      <w:szCs w:val="22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E14CE9"/>
  </w:style>
  <w:style w:type="character" w:customStyle="1" w:styleId="AnredeZchn">
    <w:name w:val="Anrede Zchn"/>
    <w:basedOn w:val="Absatz-Standardschriftart"/>
    <w:link w:val="Anrede"/>
    <w:uiPriority w:val="99"/>
    <w:semiHidden/>
    <w:rsid w:val="00E14CE9"/>
    <w:rPr>
      <w:rFonts w:ascii="Arial" w:hAnsi="Arial"/>
    </w:rPr>
  </w:style>
  <w:style w:type="paragraph" w:styleId="Aufzhlungszeichen">
    <w:name w:val="List Bullet"/>
    <w:basedOn w:val="Standard"/>
    <w:uiPriority w:val="99"/>
    <w:semiHidden/>
    <w:rsid w:val="00E14CE9"/>
    <w:pPr>
      <w:numPr>
        <w:numId w:val="4"/>
      </w:numPr>
      <w:contextualSpacing/>
    </w:pPr>
  </w:style>
  <w:style w:type="paragraph" w:styleId="Aufzhlungszeichen2">
    <w:name w:val="List Bullet 2"/>
    <w:basedOn w:val="Standard"/>
    <w:uiPriority w:val="99"/>
    <w:semiHidden/>
    <w:rsid w:val="00E14CE9"/>
    <w:pPr>
      <w:numPr>
        <w:numId w:val="5"/>
      </w:numPr>
      <w:contextualSpacing/>
    </w:pPr>
  </w:style>
  <w:style w:type="paragraph" w:styleId="Aufzhlungszeichen3">
    <w:name w:val="List Bullet 3"/>
    <w:basedOn w:val="Standard"/>
    <w:uiPriority w:val="99"/>
    <w:semiHidden/>
    <w:rsid w:val="00E14CE9"/>
    <w:pPr>
      <w:numPr>
        <w:numId w:val="6"/>
      </w:numPr>
      <w:contextualSpacing/>
    </w:pPr>
  </w:style>
  <w:style w:type="paragraph" w:styleId="Aufzhlungszeichen4">
    <w:name w:val="List Bullet 4"/>
    <w:basedOn w:val="Standard"/>
    <w:uiPriority w:val="99"/>
    <w:semiHidden/>
    <w:rsid w:val="00E14CE9"/>
    <w:pPr>
      <w:numPr>
        <w:numId w:val="7"/>
      </w:numPr>
      <w:contextualSpacing/>
    </w:pPr>
  </w:style>
  <w:style w:type="paragraph" w:styleId="Aufzhlungszeichen5">
    <w:name w:val="List Bullet 5"/>
    <w:basedOn w:val="Standard"/>
    <w:uiPriority w:val="99"/>
    <w:semiHidden/>
    <w:rsid w:val="00E14CE9"/>
    <w:pPr>
      <w:numPr>
        <w:numId w:val="8"/>
      </w:numPr>
      <w:contextualSpacing/>
    </w:pPr>
  </w:style>
  <w:style w:type="paragraph" w:customStyle="1" w:styleId="AutorenI">
    <w:name w:val="Autoren_ÖI"/>
    <w:basedOn w:val="Standard"/>
    <w:semiHidden/>
    <w:qFormat/>
    <w:rsid w:val="00E14CE9"/>
    <w:pPr>
      <w:spacing w:before="40" w:after="40" w:line="240" w:lineRule="atLeast"/>
      <w:jc w:val="left"/>
    </w:pPr>
  </w:style>
  <w:style w:type="character" w:styleId="BesuchterHyperlink">
    <w:name w:val="FollowedHyperlink"/>
    <w:basedOn w:val="Absatz-Standardschriftart"/>
    <w:uiPriority w:val="99"/>
    <w:semiHidden/>
    <w:rsid w:val="00E14CE9"/>
    <w:rPr>
      <w:color w:val="E3004F" w:themeColor="followedHyperlink"/>
      <w:u w:val="single"/>
    </w:rPr>
  </w:style>
  <w:style w:type="paragraph" w:styleId="Blocktext">
    <w:name w:val="Block Text"/>
    <w:basedOn w:val="Standard"/>
    <w:uiPriority w:val="99"/>
    <w:semiHidden/>
    <w:rsid w:val="00E14CE9"/>
    <w:pPr>
      <w:pBdr>
        <w:top w:val="single" w:sz="2" w:space="10" w:color="006AA4" w:themeColor="accent1"/>
        <w:left w:val="single" w:sz="2" w:space="10" w:color="006AA4" w:themeColor="accent1"/>
        <w:bottom w:val="single" w:sz="2" w:space="10" w:color="006AA4" w:themeColor="accent1"/>
        <w:right w:val="single" w:sz="2" w:space="10" w:color="006AA4" w:themeColor="accent1"/>
      </w:pBdr>
      <w:ind w:left="1152" w:right="1152"/>
    </w:pPr>
    <w:rPr>
      <w:rFonts w:eastAsiaTheme="minorEastAsia"/>
      <w:i/>
      <w:iCs/>
      <w:color w:val="006AA4" w:themeColor="accent1"/>
    </w:rPr>
  </w:style>
  <w:style w:type="paragraph" w:customStyle="1" w:styleId="Copyright">
    <w:name w:val="Copyright"/>
    <w:basedOn w:val="Standardtext"/>
    <w:uiPriority w:val="21"/>
    <w:semiHidden/>
    <w:qFormat/>
    <w:rsid w:val="00E14CE9"/>
    <w:pPr>
      <w:framePr w:hSpace="142" w:wrap="around" w:hAnchor="text" w:x="1419" w:y="8790"/>
      <w:spacing w:before="20" w:after="20" w:line="200" w:lineRule="atLeast"/>
      <w:ind w:right="340"/>
      <w:suppressOverlap/>
    </w:pPr>
    <w:rPr>
      <w:sz w:val="16"/>
    </w:rPr>
  </w:style>
  <w:style w:type="paragraph" w:styleId="Datum">
    <w:name w:val="Date"/>
    <w:basedOn w:val="Standard"/>
    <w:next w:val="Standard"/>
    <w:link w:val="DatumZchn"/>
    <w:uiPriority w:val="99"/>
    <w:semiHidden/>
    <w:rsid w:val="00E14CE9"/>
  </w:style>
  <w:style w:type="character" w:customStyle="1" w:styleId="DatumZchn">
    <w:name w:val="Datum Zchn"/>
    <w:basedOn w:val="Absatz-Standardschriftart"/>
    <w:link w:val="Datum"/>
    <w:uiPriority w:val="99"/>
    <w:semiHidden/>
    <w:rsid w:val="00E14CE9"/>
    <w:rPr>
      <w:rFonts w:ascii="Arial" w:hAnsi="Arial"/>
    </w:rPr>
  </w:style>
  <w:style w:type="paragraph" w:customStyle="1" w:styleId="DatumI">
    <w:name w:val="Datum_ÖI"/>
    <w:basedOn w:val="Standard"/>
    <w:semiHidden/>
    <w:qFormat/>
    <w:rsid w:val="00E14CE9"/>
    <w:pPr>
      <w:jc w:val="left"/>
    </w:pPr>
    <w:rPr>
      <w:sz w:val="24"/>
    </w:rPr>
  </w:style>
  <w:style w:type="paragraph" w:styleId="Dokumentstruktur">
    <w:name w:val="Document Map"/>
    <w:basedOn w:val="Standard"/>
    <w:link w:val="DokumentstrukturZchn"/>
    <w:uiPriority w:val="99"/>
    <w:semiHidden/>
    <w:rsid w:val="00E14CE9"/>
    <w:pPr>
      <w:spacing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E14CE9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uiPriority w:val="99"/>
    <w:semiHidden/>
    <w:rsid w:val="00E14CE9"/>
    <w:pPr>
      <w:spacing w:after="0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E14CE9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rsid w:val="00E14CE9"/>
    <w:pPr>
      <w:spacing w:after="0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E14CE9"/>
    <w:rPr>
      <w:rFonts w:ascii="Arial" w:hAnsi="Arial"/>
    </w:rPr>
  </w:style>
  <w:style w:type="paragraph" w:customStyle="1" w:styleId="Fusszeile1I">
    <w:name w:val="Fusszeile_1_ÖI"/>
    <w:basedOn w:val="Standard"/>
    <w:next w:val="Fusszeile2I"/>
    <w:semiHidden/>
    <w:qFormat/>
    <w:rsid w:val="00E14CE9"/>
    <w:pPr>
      <w:spacing w:before="40" w:after="0" w:line="200" w:lineRule="exact"/>
      <w:jc w:val="left"/>
    </w:pPr>
    <w:rPr>
      <w:b/>
      <w:sz w:val="16"/>
    </w:rPr>
  </w:style>
  <w:style w:type="paragraph" w:customStyle="1" w:styleId="Fusszeile2I">
    <w:name w:val="Fusszeile_2_ÖI"/>
    <w:basedOn w:val="Fusszeile1I"/>
    <w:semiHidden/>
    <w:qFormat/>
    <w:rsid w:val="00E14CE9"/>
    <w:pPr>
      <w:spacing w:before="20" w:after="20"/>
    </w:pPr>
    <w:rPr>
      <w:b w:val="0"/>
      <w:szCs w:val="12"/>
    </w:rPr>
  </w:style>
  <w:style w:type="paragraph" w:styleId="Gruformel">
    <w:name w:val="Closing"/>
    <w:basedOn w:val="Standard"/>
    <w:link w:val="GruformelZchn"/>
    <w:uiPriority w:val="99"/>
    <w:semiHidden/>
    <w:rsid w:val="00E14CE9"/>
    <w:pPr>
      <w:spacing w:after="0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E14CE9"/>
    <w:rPr>
      <w:rFonts w:ascii="Arial" w:hAnsi="Arial"/>
    </w:rPr>
  </w:style>
  <w:style w:type="table" w:styleId="HelleListe-Akzent1">
    <w:name w:val="Light List Accent 1"/>
    <w:basedOn w:val="NormaleTabelle"/>
    <w:uiPriority w:val="61"/>
    <w:rsid w:val="00E14CE9"/>
    <w:pPr>
      <w:spacing w:after="0" w:line="240" w:lineRule="auto"/>
    </w:pPr>
    <w:tblPr>
      <w:tblStyleRowBandSize w:val="1"/>
      <w:tblStyleColBandSize w:val="1"/>
      <w:tblBorders>
        <w:top w:val="single" w:sz="8" w:space="0" w:color="006AA4" w:themeColor="accent1"/>
        <w:left w:val="single" w:sz="8" w:space="0" w:color="006AA4" w:themeColor="accent1"/>
        <w:bottom w:val="single" w:sz="8" w:space="0" w:color="006AA4" w:themeColor="accent1"/>
        <w:right w:val="single" w:sz="8" w:space="0" w:color="006AA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AA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AA4" w:themeColor="accent1"/>
          <w:left w:val="single" w:sz="8" w:space="0" w:color="006AA4" w:themeColor="accent1"/>
          <w:bottom w:val="single" w:sz="8" w:space="0" w:color="006AA4" w:themeColor="accent1"/>
          <w:right w:val="single" w:sz="8" w:space="0" w:color="006AA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AA4" w:themeColor="accent1"/>
          <w:left w:val="single" w:sz="8" w:space="0" w:color="006AA4" w:themeColor="accent1"/>
          <w:bottom w:val="single" w:sz="8" w:space="0" w:color="006AA4" w:themeColor="accent1"/>
          <w:right w:val="single" w:sz="8" w:space="0" w:color="006AA4" w:themeColor="accent1"/>
        </w:tcBorders>
      </w:tcPr>
    </w:tblStylePr>
    <w:tblStylePr w:type="band1Horz">
      <w:pPr>
        <w:wordWrap/>
        <w:spacing w:beforeLines="0" w:before="0" w:beforeAutospacing="0" w:afterLines="0" w:after="0" w:afterAutospacing="0" w:line="240" w:lineRule="auto"/>
        <w:ind w:rightChars="0" w:right="0"/>
      </w:pPr>
      <w:tblPr/>
      <w:tcPr>
        <w:tcBorders>
          <w:top w:val="single" w:sz="8" w:space="0" w:color="006AA4" w:themeColor="accent1"/>
          <w:left w:val="single" w:sz="8" w:space="0" w:color="006AA4" w:themeColor="accent1"/>
          <w:bottom w:val="single" w:sz="8" w:space="0" w:color="006AA4" w:themeColor="accent1"/>
          <w:right w:val="single" w:sz="8" w:space="0" w:color="006AA4" w:themeColor="accent1"/>
        </w:tcBorders>
      </w:tcPr>
    </w:tblStylePr>
    <w:tblStylePr w:type="band2Horz">
      <w:pPr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</w:pPr>
    </w:tblStylePr>
  </w:style>
  <w:style w:type="table" w:styleId="HelleSchattierung-Akzent3">
    <w:name w:val="Light Shading Accent 3"/>
    <w:basedOn w:val="NormaleTabelle"/>
    <w:uiPriority w:val="60"/>
    <w:rsid w:val="00E14CE9"/>
    <w:pPr>
      <w:spacing w:after="0" w:line="240" w:lineRule="auto"/>
    </w:pPr>
    <w:rPr>
      <w:rFonts w:ascii="Arial" w:hAnsi="Arial"/>
      <w:sz w:val="18"/>
    </w:rPr>
    <w:tblPr>
      <w:tblStyleRowBandSize w:val="1"/>
      <w:tblStyleColBandSize w:val="1"/>
      <w:tblBorders>
        <w:bottom w:val="single" w:sz="4" w:space="0" w:color="A6A6A6" w:themeColor="background1" w:themeShade="A6"/>
      </w:tblBorders>
      <w:tblCellMar>
        <w:left w:w="0" w:type="dxa"/>
        <w:right w:w="0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="Arial" w:hAnsi="Arial"/>
        <w:b/>
        <w:bCs/>
        <w:sz w:val="18"/>
      </w:rPr>
      <w:tblPr/>
      <w:tcPr>
        <w:tcBorders>
          <w:top w:val="nil"/>
          <w:left w:val="nil"/>
          <w:bottom w:val="single" w:sz="8" w:space="0" w:color="97BF0D" w:themeColor="accent3"/>
          <w:right w:val="nil"/>
          <w:insideH w:val="nil"/>
          <w:insideV w:val="nil"/>
        </w:tcBorders>
        <w:shd w:val="clear" w:color="auto" w:fill="auto"/>
      </w:tcPr>
    </w:tblStylePr>
    <w:tblStylePr w:type="lastRow">
      <w:pPr>
        <w:spacing w:before="0" w:after="0" w:line="240" w:lineRule="auto"/>
      </w:pPr>
      <w:rPr>
        <w:rFonts w:ascii="Arial" w:hAnsi="Arial"/>
        <w:b/>
        <w:bCs/>
        <w:sz w:val="18"/>
      </w:rPr>
      <w:tblPr/>
      <w:tcPr>
        <w:tcBorders>
          <w:top w:val="single" w:sz="8" w:space="0" w:color="97BF0D" w:themeColor="accent3"/>
          <w:left w:val="nil"/>
          <w:bottom w:val="single" w:sz="8" w:space="0" w:color="97BF0D" w:themeColor="accent3"/>
          <w:right w:val="nil"/>
          <w:insideH w:val="nil"/>
          <w:insideV w:val="nil"/>
        </w:tcBorders>
      </w:tcPr>
    </w:tblStylePr>
    <w:tblStylePr w:type="firstCol">
      <w:rPr>
        <w:rFonts w:ascii="Arial" w:hAnsi="Arial"/>
        <w:b w:val="0"/>
        <w:bCs/>
        <w:sz w:val="18"/>
      </w:rPr>
    </w:tblStylePr>
    <w:tblStylePr w:type="lastCol">
      <w:rPr>
        <w:rFonts w:ascii="Arial" w:hAnsi="Arial"/>
        <w:b w:val="0"/>
        <w:bCs/>
        <w:sz w:val="18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AB8" w:themeFill="accent3" w:themeFillTint="3F"/>
      </w:tcPr>
    </w:tblStylePr>
    <w:tblStylePr w:type="band1Horz">
      <w:tblPr/>
      <w:tcPr>
        <w:tcBorders>
          <w:bottom w:val="single" w:sz="4" w:space="0" w:color="A6A6A6" w:themeColor="background1" w:themeShade="A6"/>
        </w:tcBorders>
        <w:shd w:val="clear" w:color="auto" w:fill="auto"/>
      </w:tcPr>
    </w:tblStylePr>
    <w:tblStylePr w:type="band2Horz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</w:tcBorders>
        <w:shd w:val="clear" w:color="auto" w:fill="auto"/>
      </w:tcPr>
    </w:tblStylePr>
  </w:style>
  <w:style w:type="paragraph" w:styleId="HTMLAdresse">
    <w:name w:val="HTML Address"/>
    <w:basedOn w:val="Standard"/>
    <w:link w:val="HTMLAdresseZchn"/>
    <w:uiPriority w:val="99"/>
    <w:semiHidden/>
    <w:rsid w:val="00E14CE9"/>
    <w:pPr>
      <w:spacing w:after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E14CE9"/>
    <w:rPr>
      <w:rFonts w:ascii="Arial" w:hAnsi="Arial"/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rsid w:val="00E14CE9"/>
    <w:pPr>
      <w:spacing w:after="0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14CE9"/>
    <w:rPr>
      <w:rFonts w:ascii="Consolas" w:hAnsi="Consolas"/>
      <w:sz w:val="20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rsid w:val="00E14CE9"/>
    <w:pPr>
      <w:spacing w:after="0"/>
      <w:ind w:left="220" w:hanging="220"/>
    </w:pPr>
  </w:style>
  <w:style w:type="paragraph" w:styleId="Index2">
    <w:name w:val="index 2"/>
    <w:basedOn w:val="Standard"/>
    <w:next w:val="Standard"/>
    <w:autoRedefine/>
    <w:uiPriority w:val="99"/>
    <w:semiHidden/>
    <w:rsid w:val="00E14CE9"/>
    <w:pPr>
      <w:spacing w:after="0"/>
      <w:ind w:left="440" w:hanging="220"/>
    </w:pPr>
  </w:style>
  <w:style w:type="paragraph" w:styleId="Index3">
    <w:name w:val="index 3"/>
    <w:basedOn w:val="Standard"/>
    <w:next w:val="Standard"/>
    <w:autoRedefine/>
    <w:uiPriority w:val="99"/>
    <w:semiHidden/>
    <w:rsid w:val="00E14CE9"/>
    <w:pPr>
      <w:spacing w:after="0"/>
      <w:ind w:left="660" w:hanging="220"/>
    </w:pPr>
  </w:style>
  <w:style w:type="paragraph" w:styleId="Index4">
    <w:name w:val="index 4"/>
    <w:basedOn w:val="Standard"/>
    <w:next w:val="Standard"/>
    <w:autoRedefine/>
    <w:uiPriority w:val="99"/>
    <w:semiHidden/>
    <w:rsid w:val="00E14CE9"/>
    <w:pPr>
      <w:spacing w:after="0"/>
      <w:ind w:left="880" w:hanging="220"/>
    </w:pPr>
  </w:style>
  <w:style w:type="paragraph" w:styleId="Index5">
    <w:name w:val="index 5"/>
    <w:basedOn w:val="Standard"/>
    <w:next w:val="Standard"/>
    <w:autoRedefine/>
    <w:uiPriority w:val="99"/>
    <w:semiHidden/>
    <w:rsid w:val="00E14CE9"/>
    <w:pPr>
      <w:spacing w:after="0"/>
      <w:ind w:left="1100" w:hanging="220"/>
    </w:pPr>
  </w:style>
  <w:style w:type="paragraph" w:styleId="Index6">
    <w:name w:val="index 6"/>
    <w:basedOn w:val="Standard"/>
    <w:next w:val="Standard"/>
    <w:autoRedefine/>
    <w:uiPriority w:val="99"/>
    <w:semiHidden/>
    <w:rsid w:val="00E14CE9"/>
    <w:pPr>
      <w:spacing w:after="0"/>
      <w:ind w:left="1320" w:hanging="220"/>
    </w:pPr>
  </w:style>
  <w:style w:type="paragraph" w:styleId="Index7">
    <w:name w:val="index 7"/>
    <w:basedOn w:val="Standard"/>
    <w:next w:val="Standard"/>
    <w:autoRedefine/>
    <w:uiPriority w:val="99"/>
    <w:semiHidden/>
    <w:rsid w:val="00E14CE9"/>
    <w:pPr>
      <w:spacing w:after="0"/>
      <w:ind w:left="1540" w:hanging="220"/>
    </w:pPr>
  </w:style>
  <w:style w:type="paragraph" w:styleId="Index8">
    <w:name w:val="index 8"/>
    <w:basedOn w:val="Standard"/>
    <w:next w:val="Standard"/>
    <w:autoRedefine/>
    <w:uiPriority w:val="99"/>
    <w:semiHidden/>
    <w:rsid w:val="00E14CE9"/>
    <w:pPr>
      <w:spacing w:after="0"/>
      <w:ind w:left="1760" w:hanging="220"/>
    </w:pPr>
  </w:style>
  <w:style w:type="paragraph" w:styleId="Index9">
    <w:name w:val="index 9"/>
    <w:basedOn w:val="Standard"/>
    <w:next w:val="Standard"/>
    <w:autoRedefine/>
    <w:uiPriority w:val="99"/>
    <w:semiHidden/>
    <w:rsid w:val="00E14CE9"/>
    <w:pPr>
      <w:spacing w:after="0"/>
      <w:ind w:left="198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E14CE9"/>
    <w:rPr>
      <w:rFonts w:asciiTheme="majorHAnsi" w:eastAsiaTheme="majorEastAsia" w:hAnsiTheme="majorHAnsi" w:cstheme="majorBidi"/>
      <w:b/>
      <w:bCs/>
    </w:rPr>
  </w:style>
  <w:style w:type="paragraph" w:styleId="Inhaltsverzeichnisberschrift">
    <w:name w:val="TOC Heading"/>
    <w:basedOn w:val="Standard"/>
    <w:next w:val="Standard"/>
    <w:uiPriority w:val="39"/>
    <w:semiHidden/>
    <w:qFormat/>
    <w:rsid w:val="00E14CE9"/>
    <w:pPr>
      <w:spacing w:after="400" w:line="400" w:lineRule="atLeast"/>
    </w:pPr>
    <w:rPr>
      <w:b/>
      <w:bCs/>
      <w:color w:val="006AA4" w:themeColor="accent1"/>
      <w:sz w:val="36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E14CE9"/>
    <w:pPr>
      <w:pBdr>
        <w:bottom w:val="single" w:sz="4" w:space="4" w:color="006AA4" w:themeColor="accent1"/>
      </w:pBdr>
      <w:spacing w:before="200" w:after="280"/>
      <w:ind w:left="936" w:right="936"/>
    </w:pPr>
    <w:rPr>
      <w:b/>
      <w:bCs/>
      <w:i/>
      <w:iCs/>
      <w:color w:val="006AA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E14CE9"/>
    <w:rPr>
      <w:rFonts w:ascii="Arial" w:hAnsi="Arial"/>
      <w:b/>
      <w:bCs/>
      <w:i/>
      <w:iCs/>
      <w:color w:val="006AA4" w:themeColor="accent1"/>
    </w:rPr>
  </w:style>
  <w:style w:type="paragraph" w:styleId="KeinLeerraum">
    <w:name w:val="No Spacing"/>
    <w:uiPriority w:val="99"/>
    <w:semiHidden/>
    <w:qFormat/>
    <w:rsid w:val="00E14CE9"/>
    <w:pPr>
      <w:spacing w:after="0" w:line="240" w:lineRule="auto"/>
    </w:pPr>
    <w:rPr>
      <w:rFonts w:ascii="Arial" w:hAnsi="Arial"/>
      <w:noProof/>
    </w:rPr>
  </w:style>
  <w:style w:type="paragraph" w:styleId="Kommentartext">
    <w:name w:val="annotation text"/>
    <w:basedOn w:val="Standard"/>
    <w:link w:val="KommentartextZchn"/>
    <w:uiPriority w:val="99"/>
    <w:semiHidden/>
    <w:rsid w:val="00E14CE9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14CE9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E14CE9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14CE9"/>
    <w:rPr>
      <w:rFonts w:ascii="Arial" w:hAnsi="Arial"/>
      <w:b/>
      <w:bCs/>
      <w:sz w:val="20"/>
      <w:szCs w:val="20"/>
    </w:rPr>
  </w:style>
  <w:style w:type="character" w:styleId="Kommentarzeichen">
    <w:name w:val="annotation reference"/>
    <w:basedOn w:val="Absatz-Standardschriftart"/>
    <w:uiPriority w:val="99"/>
    <w:semiHidden/>
    <w:rsid w:val="00E14CE9"/>
    <w:rPr>
      <w:sz w:val="16"/>
      <w:szCs w:val="16"/>
    </w:rPr>
  </w:style>
  <w:style w:type="character" w:customStyle="1" w:styleId="kursiv0">
    <w:name w:val="kursiv"/>
    <w:basedOn w:val="Absatz-Standardschriftart"/>
    <w:uiPriority w:val="99"/>
    <w:semiHidden/>
    <w:qFormat/>
    <w:rsid w:val="00E14CE9"/>
    <w:rPr>
      <w:b w:val="0"/>
      <w:i/>
    </w:rPr>
  </w:style>
  <w:style w:type="paragraph" w:styleId="Liste2">
    <w:name w:val="List 2"/>
    <w:basedOn w:val="Standard"/>
    <w:uiPriority w:val="99"/>
    <w:semiHidden/>
    <w:rsid w:val="00E14CE9"/>
    <w:pPr>
      <w:ind w:left="566" w:hanging="283"/>
      <w:contextualSpacing/>
    </w:pPr>
  </w:style>
  <w:style w:type="paragraph" w:styleId="Liste4">
    <w:name w:val="List 4"/>
    <w:basedOn w:val="Standard"/>
    <w:uiPriority w:val="99"/>
    <w:semiHidden/>
    <w:rsid w:val="00E14CE9"/>
    <w:pPr>
      <w:ind w:left="1132" w:hanging="283"/>
      <w:contextualSpacing/>
    </w:pPr>
  </w:style>
  <w:style w:type="paragraph" w:styleId="Liste5">
    <w:name w:val="List 5"/>
    <w:basedOn w:val="Standard"/>
    <w:uiPriority w:val="99"/>
    <w:semiHidden/>
    <w:rsid w:val="00E14CE9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qFormat/>
    <w:rsid w:val="00E14CE9"/>
    <w:pPr>
      <w:ind w:left="720"/>
      <w:contextualSpacing/>
    </w:pPr>
  </w:style>
  <w:style w:type="paragraph" w:styleId="Listenfortsetzung">
    <w:name w:val="List Continue"/>
    <w:basedOn w:val="Standard"/>
    <w:uiPriority w:val="99"/>
    <w:semiHidden/>
    <w:rsid w:val="00E14CE9"/>
    <w:pPr>
      <w:ind w:left="283"/>
      <w:contextualSpacing/>
    </w:pPr>
  </w:style>
  <w:style w:type="paragraph" w:styleId="Listenfortsetzung2">
    <w:name w:val="List Continue 2"/>
    <w:basedOn w:val="Standard"/>
    <w:uiPriority w:val="99"/>
    <w:semiHidden/>
    <w:rsid w:val="00E14CE9"/>
    <w:pPr>
      <w:ind w:left="566"/>
      <w:contextualSpacing/>
    </w:pPr>
  </w:style>
  <w:style w:type="paragraph" w:styleId="Listenfortsetzung3">
    <w:name w:val="List Continue 3"/>
    <w:basedOn w:val="Standard"/>
    <w:uiPriority w:val="99"/>
    <w:semiHidden/>
    <w:rsid w:val="00E14CE9"/>
    <w:pPr>
      <w:ind w:left="849"/>
      <w:contextualSpacing/>
    </w:pPr>
  </w:style>
  <w:style w:type="paragraph" w:styleId="Listenfortsetzung4">
    <w:name w:val="List Continue 4"/>
    <w:basedOn w:val="Standard"/>
    <w:uiPriority w:val="99"/>
    <w:semiHidden/>
    <w:rsid w:val="00E14CE9"/>
    <w:pPr>
      <w:ind w:left="1132"/>
      <w:contextualSpacing/>
    </w:pPr>
  </w:style>
  <w:style w:type="paragraph" w:styleId="Listenfortsetzung5">
    <w:name w:val="List Continue 5"/>
    <w:basedOn w:val="Standard"/>
    <w:uiPriority w:val="99"/>
    <w:semiHidden/>
    <w:rsid w:val="00E14CE9"/>
    <w:pPr>
      <w:ind w:left="1415"/>
      <w:contextualSpacing/>
    </w:pPr>
  </w:style>
  <w:style w:type="paragraph" w:styleId="Listennummer">
    <w:name w:val="List Number"/>
    <w:basedOn w:val="Standard"/>
    <w:uiPriority w:val="99"/>
    <w:semiHidden/>
    <w:rsid w:val="00E14CE9"/>
    <w:pPr>
      <w:numPr>
        <w:numId w:val="16"/>
      </w:numPr>
      <w:contextualSpacing/>
    </w:pPr>
  </w:style>
  <w:style w:type="paragraph" w:styleId="Listennummer2">
    <w:name w:val="List Number 2"/>
    <w:basedOn w:val="Standard"/>
    <w:uiPriority w:val="99"/>
    <w:semiHidden/>
    <w:rsid w:val="00E14CE9"/>
    <w:pPr>
      <w:numPr>
        <w:numId w:val="17"/>
      </w:numPr>
      <w:contextualSpacing/>
    </w:pPr>
  </w:style>
  <w:style w:type="paragraph" w:styleId="Listennummer3">
    <w:name w:val="List Number 3"/>
    <w:basedOn w:val="Standard"/>
    <w:uiPriority w:val="99"/>
    <w:semiHidden/>
    <w:rsid w:val="00E14CE9"/>
    <w:pPr>
      <w:numPr>
        <w:numId w:val="18"/>
      </w:numPr>
      <w:contextualSpacing/>
    </w:pPr>
  </w:style>
  <w:style w:type="paragraph" w:styleId="Listennummer4">
    <w:name w:val="List Number 4"/>
    <w:basedOn w:val="Standard"/>
    <w:uiPriority w:val="99"/>
    <w:semiHidden/>
    <w:rsid w:val="00E14CE9"/>
    <w:pPr>
      <w:numPr>
        <w:numId w:val="19"/>
      </w:numPr>
      <w:contextualSpacing/>
    </w:pPr>
  </w:style>
  <w:style w:type="paragraph" w:styleId="Listennummer5">
    <w:name w:val="List Number 5"/>
    <w:basedOn w:val="Standard"/>
    <w:uiPriority w:val="99"/>
    <w:semiHidden/>
    <w:rsid w:val="00E14CE9"/>
    <w:pPr>
      <w:numPr>
        <w:numId w:val="20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rsid w:val="00E14CE9"/>
    <w:pPr>
      <w:spacing w:after="113"/>
    </w:pPr>
  </w:style>
  <w:style w:type="paragraph" w:styleId="Makrotext">
    <w:name w:val="macro"/>
    <w:basedOn w:val="Standard"/>
    <w:link w:val="MakrotextZchn"/>
    <w:uiPriority w:val="99"/>
    <w:semiHidden/>
    <w:rsid w:val="00E14CE9"/>
    <w:pPr>
      <w:ind w:left="360" w:hanging="360"/>
    </w:p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E14CE9"/>
    <w:rPr>
      <w:rFonts w:ascii="Arial" w:hAnsi="Arial"/>
    </w:rPr>
  </w:style>
  <w:style w:type="paragraph" w:styleId="Nachrichtenkopf">
    <w:name w:val="Message Header"/>
    <w:basedOn w:val="Standard"/>
    <w:link w:val="NachrichtenkopfZchn"/>
    <w:uiPriority w:val="99"/>
    <w:semiHidden/>
    <w:rsid w:val="00E14C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E14CE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uiPriority w:val="99"/>
    <w:semiHidden/>
    <w:unhideWhenUsed/>
    <w:rsid w:val="00E14CE9"/>
    <w:pPr>
      <w:spacing w:after="0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E14CE9"/>
    <w:rPr>
      <w:rFonts w:ascii="Consolas" w:hAnsi="Consolas"/>
      <w:sz w:val="21"/>
      <w:szCs w:val="21"/>
    </w:rPr>
  </w:style>
  <w:style w:type="paragraph" w:customStyle="1" w:styleId="PartnerI">
    <w:name w:val="Partner_ÖI"/>
    <w:basedOn w:val="Standard"/>
    <w:semiHidden/>
    <w:rsid w:val="00E14CE9"/>
    <w:pPr>
      <w:spacing w:before="180" w:line="220" w:lineRule="atLeast"/>
      <w:jc w:val="left"/>
    </w:pPr>
    <w:rPr>
      <w:iCs/>
      <w:sz w:val="16"/>
      <w:szCs w:val="16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E14CE9"/>
    <w:pPr>
      <w:spacing w:after="0"/>
      <w:ind w:left="220" w:hanging="220"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E14CE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tandardWeb">
    <w:name w:val="Normal (Web)"/>
    <w:basedOn w:val="Standard"/>
    <w:uiPriority w:val="99"/>
    <w:semiHidden/>
    <w:rsid w:val="00E14CE9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rsid w:val="00E14CE9"/>
    <w:pPr>
      <w:ind w:left="708"/>
    </w:pPr>
  </w:style>
  <w:style w:type="paragraph" w:customStyle="1" w:styleId="TababstandKopfzeileOI">
    <w:name w:val="Tababstand_Kopfzeile_OI"/>
    <w:basedOn w:val="Standard"/>
    <w:semiHidden/>
    <w:qFormat/>
    <w:rsid w:val="00E14CE9"/>
    <w:pPr>
      <w:spacing w:after="0" w:line="40" w:lineRule="exact"/>
    </w:pPr>
    <w:rPr>
      <w:sz w:val="4"/>
    </w:rPr>
  </w:style>
  <w:style w:type="paragraph" w:customStyle="1" w:styleId="TabellenabstandOI">
    <w:name w:val="Tabellenabstand_OI"/>
    <w:basedOn w:val="Standard"/>
    <w:next w:val="Standardtext"/>
    <w:semiHidden/>
    <w:qFormat/>
    <w:rsid w:val="00E14CE9"/>
    <w:pPr>
      <w:spacing w:after="0" w:line="20" w:lineRule="exact"/>
    </w:pPr>
    <w:rPr>
      <w:sz w:val="4"/>
    </w:rPr>
  </w:style>
  <w:style w:type="paragraph" w:customStyle="1" w:styleId="TabellentextkleinlinksbndigI">
    <w:name w:val="Tabellentext klein linksbündig_ÖI"/>
    <w:basedOn w:val="TabellentextlinksbndigI"/>
    <w:uiPriority w:val="8"/>
    <w:semiHidden/>
    <w:qFormat/>
    <w:rsid w:val="00E14CE9"/>
    <w:pPr>
      <w:spacing w:before="20" w:after="20" w:line="200" w:lineRule="atLeast"/>
    </w:pPr>
    <w:rPr>
      <w:sz w:val="16"/>
      <w:lang w:val="en-US"/>
    </w:rPr>
  </w:style>
  <w:style w:type="paragraph" w:customStyle="1" w:styleId="TabellentextkleinrechtsbndigI">
    <w:name w:val="Tabellentext klein rechtsbündig_ÖI"/>
    <w:basedOn w:val="TabellentextkleinlinksbndigI"/>
    <w:uiPriority w:val="8"/>
    <w:semiHidden/>
    <w:qFormat/>
    <w:rsid w:val="00E14CE9"/>
    <w:pPr>
      <w:jc w:val="right"/>
    </w:pPr>
  </w:style>
  <w:style w:type="paragraph" w:customStyle="1" w:styleId="TabellentextkleinzentiertI">
    <w:name w:val="Tabellentext klein zentiert_ÖI"/>
    <w:basedOn w:val="TabellentextkleinrechtsbndigI"/>
    <w:uiPriority w:val="8"/>
    <w:semiHidden/>
    <w:qFormat/>
    <w:rsid w:val="00E14CE9"/>
    <w:pPr>
      <w:keepNext/>
      <w:keepLines/>
      <w:ind w:left="113"/>
      <w:jc w:val="center"/>
    </w:pPr>
  </w:style>
  <w:style w:type="paragraph" w:customStyle="1" w:styleId="TabellentextzentriertI">
    <w:name w:val="Tabellentext zentriert_ÖI"/>
    <w:basedOn w:val="TabellentextlinksbndigI"/>
    <w:uiPriority w:val="6"/>
    <w:semiHidden/>
    <w:qFormat/>
    <w:rsid w:val="00E14CE9"/>
    <w:pPr>
      <w:ind w:left="113"/>
      <w:jc w:val="center"/>
    </w:pPr>
    <w:rPr>
      <w:rFonts w:cs="Arial"/>
      <w:lang w:val="en-US"/>
    </w:rPr>
  </w:style>
  <w:style w:type="paragraph" w:customStyle="1" w:styleId="TabellentitelkleinlinksbndigI">
    <w:name w:val="Tabellentitel klein linksbündig_ÖI"/>
    <w:basedOn w:val="Standard"/>
    <w:uiPriority w:val="7"/>
    <w:semiHidden/>
    <w:rsid w:val="00E14CE9"/>
    <w:pPr>
      <w:spacing w:before="20" w:after="20"/>
      <w:ind w:right="57"/>
    </w:pPr>
    <w:rPr>
      <w:sz w:val="16"/>
      <w:szCs w:val="18"/>
    </w:rPr>
  </w:style>
  <w:style w:type="paragraph" w:customStyle="1" w:styleId="TabellentitelkleinrechtsbndigI">
    <w:name w:val="Tabellentitel klein rechtsbündig_ÖI"/>
    <w:basedOn w:val="TabellentitelkleinlinksbndigI"/>
    <w:uiPriority w:val="7"/>
    <w:semiHidden/>
    <w:qFormat/>
    <w:rsid w:val="00E14CE9"/>
    <w:pPr>
      <w:jc w:val="right"/>
    </w:pPr>
  </w:style>
  <w:style w:type="paragraph" w:customStyle="1" w:styleId="TabellentitelkleinzentriertI">
    <w:name w:val="Tabellentitel klein zentriert_ÖI"/>
    <w:basedOn w:val="TabellentitelkleinlinksbndigI"/>
    <w:uiPriority w:val="7"/>
    <w:semiHidden/>
    <w:qFormat/>
    <w:rsid w:val="00E14CE9"/>
    <w:pPr>
      <w:spacing w:line="200" w:lineRule="atLeast"/>
      <w:ind w:left="57"/>
      <w:jc w:val="center"/>
    </w:pPr>
  </w:style>
  <w:style w:type="paragraph" w:customStyle="1" w:styleId="TabellentitelrechtsbndigOI">
    <w:name w:val="Tabellentitel rechtsbündig_OI"/>
    <w:basedOn w:val="Standard"/>
    <w:uiPriority w:val="10"/>
    <w:semiHidden/>
    <w:qFormat/>
    <w:rsid w:val="00E14CE9"/>
    <w:pPr>
      <w:spacing w:before="60" w:after="60" w:line="260" w:lineRule="atLeast"/>
      <w:ind w:right="113"/>
      <w:jc w:val="right"/>
    </w:pPr>
    <w:rPr>
      <w:b/>
    </w:rPr>
  </w:style>
  <w:style w:type="paragraph" w:customStyle="1" w:styleId="TabellentitelzentriertI">
    <w:name w:val="Tabellentitel zentriert_ÖI"/>
    <w:basedOn w:val="TabellentitelrechtsbndigOI"/>
    <w:uiPriority w:val="5"/>
    <w:semiHidden/>
    <w:qFormat/>
    <w:rsid w:val="00E14CE9"/>
    <w:pPr>
      <w:ind w:left="113"/>
      <w:jc w:val="center"/>
    </w:pPr>
  </w:style>
  <w:style w:type="paragraph" w:styleId="Textkrper">
    <w:name w:val="Body Text"/>
    <w:basedOn w:val="Standard"/>
    <w:link w:val="TextkrperZchn"/>
    <w:uiPriority w:val="99"/>
    <w:semiHidden/>
    <w:unhideWhenUsed/>
    <w:rsid w:val="00E14CE9"/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E14CE9"/>
    <w:rPr>
      <w:rFonts w:ascii="Arial" w:hAnsi="Arial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E14CE9"/>
    <w:pPr>
      <w:spacing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E14CE9"/>
    <w:rPr>
      <w:rFonts w:ascii="Arial" w:hAnsi="Arial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E14CE9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E14CE9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E14CE9"/>
    <w:pPr>
      <w:spacing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E14CE9"/>
    <w:rPr>
      <w:rFonts w:ascii="Arial" w:hAnsi="Arial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E14CE9"/>
    <w:pPr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E14CE9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E14CE9"/>
    <w:pPr>
      <w:spacing w:after="24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E14CE9"/>
    <w:rPr>
      <w:rFonts w:ascii="Arial" w:hAnsi="Arial"/>
    </w:rPr>
  </w:style>
  <w:style w:type="paragraph" w:styleId="Textkrper-Zeileneinzug">
    <w:name w:val="Body Text Indent"/>
    <w:basedOn w:val="Standard"/>
    <w:link w:val="Textkrper-ZeileneinzugZchn"/>
    <w:uiPriority w:val="99"/>
    <w:semiHidden/>
    <w:rsid w:val="00E14CE9"/>
    <w:pPr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E14CE9"/>
    <w:rPr>
      <w:rFonts w:ascii="Arial" w:hAnsi="Arial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E14CE9"/>
    <w:pPr>
      <w:spacing w:after="24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E14CE9"/>
    <w:rPr>
      <w:rFonts w:ascii="Arial" w:hAnsi="Arial"/>
    </w:rPr>
  </w:style>
  <w:style w:type="paragraph" w:styleId="Titel">
    <w:name w:val="Title"/>
    <w:basedOn w:val="Standard"/>
    <w:next w:val="Standard"/>
    <w:link w:val="TitelZchn"/>
    <w:uiPriority w:val="41"/>
    <w:semiHidden/>
    <w:qFormat/>
    <w:rsid w:val="00E14CE9"/>
    <w:pPr>
      <w:pBdr>
        <w:bottom w:val="single" w:sz="8" w:space="4" w:color="006AA4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72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41"/>
    <w:semiHidden/>
    <w:rsid w:val="00E14CE9"/>
    <w:rPr>
      <w:rFonts w:asciiTheme="majorHAnsi" w:eastAsiaTheme="majorEastAsia" w:hAnsiTheme="majorHAnsi" w:cstheme="majorBidi"/>
      <w:color w:val="000072" w:themeColor="text2" w:themeShade="BF"/>
      <w:spacing w:val="5"/>
      <w:kern w:val="28"/>
      <w:sz w:val="52"/>
      <w:szCs w:val="52"/>
    </w:rPr>
  </w:style>
  <w:style w:type="character" w:customStyle="1" w:styleId="berschrift6Zchn">
    <w:name w:val="Überschrift 6 Zchn"/>
    <w:basedOn w:val="Absatz-Standardschriftart"/>
    <w:link w:val="berschrift6"/>
    <w:uiPriority w:val="20"/>
    <w:semiHidden/>
    <w:rsid w:val="00E14CE9"/>
    <w:rPr>
      <w:rFonts w:asciiTheme="majorHAnsi" w:eastAsiaTheme="majorEastAsia" w:hAnsiTheme="majorHAnsi" w:cstheme="majorBidi"/>
      <w:i/>
      <w:iCs/>
      <w:color w:val="003451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20"/>
    <w:semiHidden/>
    <w:rsid w:val="00E14C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20"/>
    <w:semiHidden/>
    <w:rsid w:val="00E14C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20"/>
    <w:semiHidden/>
    <w:rsid w:val="00E14C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E14CE9"/>
    <w:pPr>
      <w:spacing w:after="0"/>
    </w:pPr>
    <w:rPr>
      <w:rFonts w:asciiTheme="majorHAnsi" w:eastAsiaTheme="majorEastAsia" w:hAnsiTheme="majorHAnsi" w:cstheme="majorBidi"/>
    </w:rPr>
  </w:style>
  <w:style w:type="paragraph" w:styleId="Umschlagadresse">
    <w:name w:val="envelope address"/>
    <w:basedOn w:val="Standard"/>
    <w:uiPriority w:val="99"/>
    <w:semiHidden/>
    <w:unhideWhenUsed/>
    <w:rsid w:val="00E14CE9"/>
    <w:pPr>
      <w:framePr w:w="4320" w:h="2160" w:hRule="exact" w:hSpace="141" w:wrap="auto" w:hAnchor="page" w:xAlign="center" w:yAlign="bottom"/>
      <w:spacing w:after="0"/>
      <w:ind w:left="1"/>
    </w:pPr>
    <w:rPr>
      <w:rFonts w:asciiTheme="majorHAnsi" w:eastAsiaTheme="majorEastAsia" w:hAnsiTheme="majorHAnsi" w:cstheme="majorBidi"/>
      <w:sz w:val="24"/>
      <w:szCs w:val="24"/>
    </w:rPr>
  </w:style>
  <w:style w:type="paragraph" w:styleId="Unterschrift">
    <w:name w:val="Signature"/>
    <w:basedOn w:val="Standard"/>
    <w:link w:val="UnterschriftZchn"/>
    <w:uiPriority w:val="99"/>
    <w:semiHidden/>
    <w:unhideWhenUsed/>
    <w:rsid w:val="00E14CE9"/>
    <w:pPr>
      <w:spacing w:after="0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E14CE9"/>
    <w:rPr>
      <w:rFonts w:ascii="Arial" w:hAnsi="Arial"/>
    </w:rPr>
  </w:style>
  <w:style w:type="paragraph" w:styleId="Untertitel">
    <w:name w:val="Subtitle"/>
    <w:basedOn w:val="Standard"/>
    <w:next w:val="Standard"/>
    <w:link w:val="UntertitelZchn"/>
    <w:uiPriority w:val="40"/>
    <w:semiHidden/>
    <w:qFormat/>
    <w:rsid w:val="00E14CE9"/>
    <w:pPr>
      <w:numPr>
        <w:ilvl w:val="1"/>
      </w:numPr>
    </w:pPr>
    <w:rPr>
      <w:rFonts w:asciiTheme="majorHAnsi" w:eastAsiaTheme="majorEastAsia" w:hAnsiTheme="majorHAnsi" w:cstheme="majorBidi"/>
      <w:i/>
      <w:iCs/>
      <w:color w:val="006AA4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40"/>
    <w:semiHidden/>
    <w:rsid w:val="00E14CE9"/>
    <w:rPr>
      <w:rFonts w:asciiTheme="majorHAnsi" w:eastAsiaTheme="majorEastAsia" w:hAnsiTheme="majorHAnsi" w:cstheme="majorBidi"/>
      <w:i/>
      <w:iCs/>
      <w:color w:val="006AA4" w:themeColor="accent1"/>
      <w:spacing w:val="15"/>
      <w:sz w:val="24"/>
      <w:szCs w:val="24"/>
    </w:rPr>
  </w:style>
  <w:style w:type="paragraph" w:customStyle="1" w:styleId="verdichtet">
    <w:name w:val="verdichtet"/>
    <w:basedOn w:val="TabellentextkleinlinksbndigI"/>
    <w:uiPriority w:val="39"/>
    <w:semiHidden/>
    <w:rsid w:val="00E14CE9"/>
    <w:rPr>
      <w:spacing w:val="-2"/>
    </w:rPr>
  </w:style>
  <w:style w:type="paragraph" w:styleId="Verzeichnis1">
    <w:name w:val="toc 1"/>
    <w:basedOn w:val="Standard"/>
    <w:next w:val="Standardtext"/>
    <w:uiPriority w:val="39"/>
    <w:semiHidden/>
    <w:qFormat/>
    <w:rsid w:val="00E14CE9"/>
    <w:pPr>
      <w:tabs>
        <w:tab w:val="left" w:pos="1134"/>
        <w:tab w:val="right" w:pos="9639"/>
      </w:tabs>
      <w:spacing w:before="260" w:line="260" w:lineRule="atLeast"/>
      <w:ind w:left="1134" w:right="1134" w:hanging="1134"/>
      <w:jc w:val="left"/>
    </w:pPr>
    <w:rPr>
      <w:b/>
      <w:color w:val="006AA4" w:themeColor="accent1"/>
      <w:sz w:val="24"/>
    </w:rPr>
  </w:style>
  <w:style w:type="paragraph" w:styleId="Verzeichnis2">
    <w:name w:val="toc 2"/>
    <w:basedOn w:val="Standard"/>
    <w:next w:val="Standardtext"/>
    <w:uiPriority w:val="39"/>
    <w:semiHidden/>
    <w:qFormat/>
    <w:rsid w:val="00E14CE9"/>
    <w:pPr>
      <w:tabs>
        <w:tab w:val="left" w:pos="1134"/>
        <w:tab w:val="right" w:pos="9639"/>
      </w:tabs>
      <w:spacing w:after="100"/>
      <w:ind w:left="1134" w:right="1134" w:hanging="1134"/>
      <w:jc w:val="left"/>
    </w:pPr>
    <w:rPr>
      <w:b/>
    </w:rPr>
  </w:style>
  <w:style w:type="paragraph" w:styleId="Verzeichnis3">
    <w:name w:val="toc 3"/>
    <w:basedOn w:val="Standard"/>
    <w:next w:val="Standardtext"/>
    <w:uiPriority w:val="39"/>
    <w:semiHidden/>
    <w:qFormat/>
    <w:rsid w:val="00E14CE9"/>
    <w:pPr>
      <w:tabs>
        <w:tab w:val="left" w:pos="1134"/>
        <w:tab w:val="right" w:pos="9639"/>
      </w:tabs>
      <w:spacing w:after="100"/>
      <w:ind w:left="1134" w:hanging="1134"/>
      <w:jc w:val="left"/>
    </w:pPr>
  </w:style>
  <w:style w:type="paragraph" w:styleId="Verzeichnis4">
    <w:name w:val="toc 4"/>
    <w:basedOn w:val="Standard"/>
    <w:next w:val="Standardtext"/>
    <w:uiPriority w:val="39"/>
    <w:semiHidden/>
    <w:rsid w:val="00E14CE9"/>
    <w:pPr>
      <w:tabs>
        <w:tab w:val="left" w:pos="1134"/>
        <w:tab w:val="right" w:pos="9639"/>
      </w:tabs>
      <w:spacing w:before="100" w:after="100"/>
      <w:ind w:left="1134" w:hanging="1134"/>
    </w:pPr>
    <w:rPr>
      <w:color w:val="000000" w:themeColor="text1"/>
    </w:rPr>
  </w:style>
  <w:style w:type="paragraph" w:styleId="Verzeichnis5">
    <w:name w:val="toc 5"/>
    <w:basedOn w:val="Standard"/>
    <w:next w:val="Standardtext"/>
    <w:uiPriority w:val="39"/>
    <w:semiHidden/>
    <w:rsid w:val="00E14CE9"/>
    <w:pPr>
      <w:tabs>
        <w:tab w:val="right" w:pos="9628"/>
      </w:tabs>
      <w:spacing w:line="260" w:lineRule="atLeast"/>
      <w:jc w:val="left"/>
    </w:pPr>
    <w:rPr>
      <w:b/>
      <w:color w:val="006AA4" w:themeColor="accent1"/>
      <w:sz w:val="24"/>
    </w:rPr>
  </w:style>
  <w:style w:type="paragraph" w:styleId="Verzeichnis6">
    <w:name w:val="toc 6"/>
    <w:basedOn w:val="Standard"/>
    <w:next w:val="Standardtext"/>
    <w:uiPriority w:val="39"/>
    <w:semiHidden/>
    <w:rsid w:val="00E14CE9"/>
    <w:pPr>
      <w:tabs>
        <w:tab w:val="right" w:pos="9639"/>
      </w:tabs>
      <w:spacing w:before="260" w:line="260" w:lineRule="atLeast"/>
      <w:jc w:val="left"/>
    </w:pPr>
    <w:rPr>
      <w:b/>
      <w:color w:val="006AA4" w:themeColor="accent1"/>
      <w:sz w:val="24"/>
    </w:rPr>
  </w:style>
  <w:style w:type="paragraph" w:styleId="Verzeichnis7">
    <w:name w:val="toc 7"/>
    <w:basedOn w:val="Standard"/>
    <w:next w:val="Standardtext"/>
    <w:uiPriority w:val="39"/>
    <w:semiHidden/>
    <w:rsid w:val="00E14CE9"/>
    <w:pPr>
      <w:tabs>
        <w:tab w:val="right" w:pos="9628"/>
      </w:tabs>
      <w:spacing w:before="120" w:line="260" w:lineRule="atLeast"/>
      <w:jc w:val="left"/>
    </w:pPr>
    <w:rPr>
      <w:b/>
      <w:color w:val="006AA4" w:themeColor="accent1"/>
      <w:sz w:val="24"/>
    </w:rPr>
  </w:style>
  <w:style w:type="paragraph" w:styleId="Verzeichnis8">
    <w:name w:val="toc 8"/>
    <w:basedOn w:val="Standard"/>
    <w:next w:val="Standard"/>
    <w:autoRedefine/>
    <w:uiPriority w:val="39"/>
    <w:semiHidden/>
    <w:rsid w:val="00E14CE9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rsid w:val="00E14CE9"/>
    <w:pPr>
      <w:spacing w:after="100"/>
      <w:ind w:left="1760"/>
    </w:pPr>
  </w:style>
  <w:style w:type="paragraph" w:customStyle="1" w:styleId="Verzeichnistitel">
    <w:name w:val="Verzeichnistitel"/>
    <w:basedOn w:val="Standard"/>
    <w:next w:val="Standardtext"/>
    <w:uiPriority w:val="19"/>
    <w:semiHidden/>
    <w:qFormat/>
    <w:rsid w:val="00E14CE9"/>
    <w:pPr>
      <w:pageBreakBefore/>
      <w:spacing w:after="400" w:line="400" w:lineRule="atLeast"/>
      <w:outlineLvl w:val="0"/>
    </w:pPr>
    <w:rPr>
      <w:b/>
      <w:color w:val="006AA4" w:themeColor="accent1"/>
      <w:sz w:val="36"/>
    </w:rPr>
  </w:style>
  <w:style w:type="paragraph" w:customStyle="1" w:styleId="wwwoekode">
    <w:name w:val="www.oeko.de"/>
    <w:basedOn w:val="Standardtext"/>
    <w:semiHidden/>
    <w:qFormat/>
    <w:rsid w:val="00E14CE9"/>
    <w:pPr>
      <w:spacing w:before="20" w:after="0"/>
      <w:jc w:val="right"/>
    </w:pPr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E14CE9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E14CE9"/>
    <w:rPr>
      <w:rFonts w:ascii="Arial" w:hAnsi="Arial"/>
      <w:i/>
      <w:iCs/>
      <w:color w:val="000000" w:themeColor="text1"/>
    </w:rPr>
  </w:style>
  <w:style w:type="table" w:customStyle="1" w:styleId="Oeko3">
    <w:name w:val="Oeko_3"/>
    <w:basedOn w:val="NormaleTabelle"/>
    <w:uiPriority w:val="99"/>
    <w:rsid w:val="00E14CE9"/>
    <w:pPr>
      <w:spacing w:before="40" w:after="40" w:line="240" w:lineRule="auto"/>
    </w:pPr>
    <w:rPr>
      <w:rFonts w:ascii="Arial" w:hAnsi="Arial"/>
      <w:sz w:val="20"/>
    </w:rPr>
    <w:tblPr>
      <w:tblBorders>
        <w:top w:val="single" w:sz="4" w:space="0" w:color="97BF0D" w:themeColor="accent3"/>
        <w:bottom w:val="single" w:sz="4" w:space="0" w:color="97BF0D" w:themeColor="accent3"/>
        <w:insideH w:val="single" w:sz="4" w:space="0" w:color="97BF0D" w:themeColor="accent3"/>
      </w:tblBorders>
      <w:tblCellMar>
        <w:left w:w="0" w:type="dxa"/>
        <w:right w:w="0" w:type="dxa"/>
      </w:tblCellMar>
    </w:tblPr>
  </w:style>
  <w:style w:type="paragraph" w:customStyle="1" w:styleId="AdressfeldUmschlagI">
    <w:name w:val="Adressfeld_Umschlag_ÖI"/>
    <w:basedOn w:val="Standard"/>
    <w:uiPriority w:val="5"/>
    <w:semiHidden/>
    <w:qFormat/>
    <w:rsid w:val="00E14CE9"/>
    <w:pPr>
      <w:spacing w:before="60" w:after="60" w:line="200" w:lineRule="exact"/>
    </w:pPr>
    <w:rPr>
      <w:sz w:val="14"/>
    </w:rPr>
  </w:style>
  <w:style w:type="character" w:customStyle="1" w:styleId="Blau">
    <w:name w:val="Blau"/>
    <w:basedOn w:val="Absatz-Standardschriftart"/>
    <w:uiPriority w:val="99"/>
    <w:semiHidden/>
    <w:qFormat/>
    <w:rsid w:val="00E14CE9"/>
    <w:rPr>
      <w:noProof/>
      <w:color w:val="006AA4"/>
      <w:lang w:eastAsia="de-DE"/>
    </w:rPr>
  </w:style>
  <w:style w:type="character" w:styleId="Hervorhebung">
    <w:name w:val="Emphasis"/>
    <w:basedOn w:val="Absatz-Standardschriftart"/>
    <w:uiPriority w:val="20"/>
    <w:semiHidden/>
    <w:unhideWhenUsed/>
    <w:qFormat/>
    <w:rsid w:val="00E14CE9"/>
    <w:rPr>
      <w:i/>
      <w:iCs/>
    </w:rPr>
  </w:style>
  <w:style w:type="paragraph" w:customStyle="1" w:styleId="Hiddentext0">
    <w:name w:val="Hidden text"/>
    <w:basedOn w:val="Standard"/>
    <w:uiPriority w:val="1"/>
    <w:semiHidden/>
    <w:qFormat/>
    <w:rsid w:val="00E14CE9"/>
    <w:rPr>
      <w:vanish/>
      <w:color w:val="FF0000"/>
    </w:rPr>
  </w:style>
  <w:style w:type="paragraph" w:customStyle="1" w:styleId="LiteraturI">
    <w:name w:val="Literatur_ÖI"/>
    <w:basedOn w:val="Standardtext"/>
    <w:uiPriority w:val="12"/>
    <w:qFormat/>
    <w:rsid w:val="00E14CE9"/>
    <w:pPr>
      <w:ind w:left="851" w:hanging="851"/>
    </w:pPr>
  </w:style>
  <w:style w:type="character" w:customStyle="1" w:styleId="MemoThema">
    <w:name w:val="Memo_Thema"/>
    <w:basedOn w:val="Absatz-Standardschriftart"/>
    <w:uiPriority w:val="1"/>
    <w:semiHidden/>
    <w:rsid w:val="00E14CE9"/>
    <w:rPr>
      <w:rFonts w:asciiTheme="minorHAnsi" w:hAnsiTheme="minorHAnsi"/>
      <w:sz w:val="18"/>
    </w:rPr>
  </w:style>
  <w:style w:type="table" w:customStyle="1" w:styleId="Oeko2">
    <w:name w:val="Oeko_2"/>
    <w:basedOn w:val="NormaleTabelle"/>
    <w:uiPriority w:val="99"/>
    <w:rsid w:val="00E14CE9"/>
    <w:pPr>
      <w:spacing w:before="40" w:after="40" w:line="240" w:lineRule="auto"/>
    </w:pPr>
    <w:rPr>
      <w:rFonts w:ascii="Arial" w:hAnsi="Arial"/>
    </w:rPr>
    <w:tblPr>
      <w:tblStyleRowBandSize w:val="1"/>
      <w:tblBorders>
        <w:insideV w:val="single" w:sz="2" w:space="0" w:color="868686"/>
      </w:tblBorders>
      <w:tblCellMar>
        <w:left w:w="85" w:type="dxa"/>
        <w:right w:w="85" w:type="dxa"/>
      </w:tblCellMar>
    </w:tblPr>
    <w:tblStylePr w:type="firstRow">
      <w:rPr>
        <w:b/>
      </w:rPr>
      <w:tblPr/>
      <w:tcPr>
        <w:tcBorders>
          <w:bottom w:val="single" w:sz="12" w:space="0" w:color="97BF0D" w:themeColor="accent3"/>
        </w:tcBorders>
      </w:tcPr>
    </w:tblStylePr>
    <w:tblStylePr w:type="firstCol">
      <w:pPr>
        <w:wordWrap/>
        <w:ind w:leftChars="0" w:left="-85"/>
      </w:pPr>
      <w:tblPr/>
      <w:tcPr>
        <w:tcBorders>
          <w:right w:val="single" w:sz="4" w:space="0" w:color="868686"/>
          <w:insideV w:val="nil"/>
        </w:tcBorders>
      </w:tcPr>
    </w:tblStylePr>
    <w:tblStylePr w:type="band1Horz">
      <w:tblPr/>
      <w:tcPr>
        <w:tcBorders>
          <w:bottom w:val="single" w:sz="2" w:space="0" w:color="868686"/>
        </w:tcBorders>
      </w:tcPr>
    </w:tblStylePr>
    <w:tblStylePr w:type="band2Horz">
      <w:tblPr/>
      <w:tcPr>
        <w:tcBorders>
          <w:bottom w:val="single" w:sz="2" w:space="0" w:color="868686"/>
        </w:tcBorders>
      </w:tcPr>
    </w:tblStylePr>
  </w:style>
  <w:style w:type="paragraph" w:customStyle="1" w:styleId="OekoBro2">
    <w:name w:val="Oeko_Büro_2"/>
    <w:basedOn w:val="Standard"/>
    <w:semiHidden/>
    <w:qFormat/>
    <w:locked/>
    <w:rsid w:val="00E14CE9"/>
    <w:pPr>
      <w:spacing w:after="0" w:line="260" w:lineRule="exact"/>
      <w:jc w:val="left"/>
    </w:pPr>
    <w:rPr>
      <w:rFonts w:cs="Arial"/>
      <w:spacing w:val="-2"/>
      <w:sz w:val="16"/>
    </w:rPr>
  </w:style>
  <w:style w:type="paragraph" w:customStyle="1" w:styleId="Personen1I">
    <w:name w:val="Personen_1_ÖI"/>
    <w:basedOn w:val="Standardtext"/>
    <w:semiHidden/>
    <w:qFormat/>
    <w:locked/>
    <w:rsid w:val="00E14CE9"/>
    <w:pPr>
      <w:spacing w:before="120" w:after="0" w:line="200" w:lineRule="exact"/>
      <w:jc w:val="left"/>
    </w:pPr>
    <w:rPr>
      <w:rFonts w:cs="Arial"/>
      <w:b/>
      <w:sz w:val="12"/>
    </w:rPr>
  </w:style>
  <w:style w:type="paragraph" w:customStyle="1" w:styleId="Personen2I">
    <w:name w:val="Personen_2_ÖI"/>
    <w:basedOn w:val="Personen1I"/>
    <w:semiHidden/>
    <w:qFormat/>
    <w:locked/>
    <w:rsid w:val="00E14CE9"/>
    <w:pPr>
      <w:spacing w:before="0" w:line="160" w:lineRule="exact"/>
    </w:pPr>
    <w:rPr>
      <w:b w:val="0"/>
    </w:rPr>
  </w:style>
  <w:style w:type="paragraph" w:customStyle="1" w:styleId="SeitenzahlI">
    <w:name w:val="Seitenzahl_ÖI"/>
    <w:basedOn w:val="Fuzeile"/>
    <w:uiPriority w:val="99"/>
    <w:semiHidden/>
    <w:qFormat/>
    <w:rsid w:val="00E14CE9"/>
    <w:rPr>
      <w:sz w:val="20"/>
    </w:rPr>
  </w:style>
  <w:style w:type="paragraph" w:customStyle="1" w:styleId="ZusfassSummary">
    <w:name w:val="Zus.fass/Summary"/>
    <w:basedOn w:val="Standardtext"/>
    <w:semiHidden/>
    <w:qFormat/>
    <w:rsid w:val="00E14CE9"/>
    <w:pPr>
      <w:keepNext/>
      <w:pageBreakBefore/>
      <w:spacing w:before="600"/>
      <w:outlineLvl w:val="0"/>
    </w:pPr>
    <w:rPr>
      <w:b/>
      <w:color w:val="006AA4" w:themeColor="accent1"/>
      <w:sz w:val="24"/>
    </w:rPr>
  </w:style>
  <w:style w:type="paragraph" w:customStyle="1" w:styleId="ZitatI">
    <w:name w:val="Zitat_ÖI"/>
    <w:basedOn w:val="Standardtext"/>
    <w:next w:val="Standardtext"/>
    <w:uiPriority w:val="12"/>
    <w:rsid w:val="00E14CE9"/>
    <w:pPr>
      <w:ind w:left="709"/>
    </w:pPr>
    <w:rPr>
      <w:i/>
    </w:rPr>
  </w:style>
  <w:style w:type="paragraph" w:styleId="Liste3">
    <w:name w:val="List 3"/>
    <w:basedOn w:val="Standard"/>
    <w:uiPriority w:val="99"/>
    <w:semiHidden/>
    <w:rsid w:val="00E14CE9"/>
    <w:pPr>
      <w:ind w:left="849" w:hanging="283"/>
      <w:contextualSpacing/>
    </w:pPr>
  </w:style>
  <w:style w:type="paragraph" w:customStyle="1" w:styleId="RmischI">
    <w:name w:val="Römisch_ÖI"/>
    <w:basedOn w:val="Standardtext"/>
    <w:next w:val="Standardtext"/>
    <w:semiHidden/>
    <w:rsid w:val="00603447"/>
    <w:pPr>
      <w:numPr>
        <w:numId w:val="25"/>
      </w:numPr>
      <w:tabs>
        <w:tab w:val="left" w:pos="1247"/>
      </w:tabs>
      <w:spacing w:before="360"/>
      <w:jc w:val="left"/>
      <w:outlineLvl w:val="2"/>
    </w:pPr>
    <w:rPr>
      <w:b/>
      <w:color w:val="006AA4" w:themeColor="accent1"/>
    </w:rPr>
  </w:style>
  <w:style w:type="paragraph" w:customStyle="1" w:styleId="RomanI">
    <w:name w:val="Roman_ÖI"/>
    <w:basedOn w:val="RmischI"/>
    <w:next w:val="Standardtext"/>
    <w:semiHidden/>
    <w:rsid w:val="00603447"/>
    <w:pPr>
      <w:numPr>
        <w:numId w:val="26"/>
      </w:numPr>
    </w:pPr>
  </w:style>
  <w:style w:type="paragraph" w:customStyle="1" w:styleId="HeadlineI">
    <w:name w:val="Headline ÖI"/>
    <w:basedOn w:val="berschrift1oNum"/>
    <w:next w:val="Standardtext"/>
    <w:semiHidden/>
    <w:rsid w:val="00603447"/>
    <w:pPr>
      <w:spacing w:line="360" w:lineRule="atLeast"/>
    </w:pPr>
    <w:rPr>
      <w:sz w:val="28"/>
    </w:rPr>
  </w:style>
  <w:style w:type="paragraph" w:customStyle="1" w:styleId="Style1">
    <w:name w:val="Style1"/>
    <w:basedOn w:val="Standard"/>
    <w:next w:val="Standard"/>
    <w:qFormat/>
    <w:rsid w:val="00141932"/>
    <w:pPr>
      <w:ind w:left="792" w:hanging="432"/>
    </w:pPr>
    <w:rPr>
      <w:rFonts w:ascii="Palatino Linotype" w:hAnsi="Palatino Linotype"/>
      <w:b/>
      <w:sz w:val="24"/>
      <w:szCs w:val="24"/>
    </w:rPr>
  </w:style>
  <w:style w:type="paragraph" w:customStyle="1" w:styleId="fixedwidth">
    <w:name w:val="fixed width"/>
    <w:basedOn w:val="Standardtext"/>
    <w:link w:val="fixedwidthZchn"/>
    <w:qFormat/>
    <w:rsid w:val="00F537AA"/>
    <w:rPr>
      <w:rFonts w:ascii="Consolas" w:hAnsi="Consolas" w:cs="Consolas"/>
    </w:rPr>
  </w:style>
  <w:style w:type="character" w:customStyle="1" w:styleId="StandardtextZchn">
    <w:name w:val="Standardtext Zchn"/>
    <w:basedOn w:val="Absatz-Standardschriftart"/>
    <w:link w:val="Standardtext"/>
    <w:rsid w:val="00F537AA"/>
    <w:rPr>
      <w:rFonts w:eastAsia="Times New Roman" w:cs="Times New Roman"/>
      <w:sz w:val="20"/>
      <w:szCs w:val="20"/>
      <w:lang w:val="en-GB" w:eastAsia="de-DE"/>
    </w:rPr>
  </w:style>
  <w:style w:type="character" w:customStyle="1" w:styleId="fixedwidthZchn">
    <w:name w:val="fixed width Zchn"/>
    <w:basedOn w:val="StandardtextZchn"/>
    <w:link w:val="fixedwidth"/>
    <w:rsid w:val="00F537AA"/>
    <w:rPr>
      <w:rFonts w:ascii="Consolas" w:eastAsia="Times New Roman" w:hAnsi="Consolas" w:cs="Consolas"/>
      <w:sz w:val="20"/>
      <w:szCs w:val="20"/>
      <w:lang w:val="en-GB" w:eastAsia="de-DE"/>
    </w:rPr>
  </w:style>
  <w:style w:type="paragraph" w:styleId="berarbeitung">
    <w:name w:val="Revision"/>
    <w:hidden/>
    <w:uiPriority w:val="99"/>
    <w:semiHidden/>
    <w:rsid w:val="00D64E95"/>
    <w:pPr>
      <w:spacing w:after="0" w:line="240" w:lineRule="auto"/>
    </w:pPr>
    <w:rPr>
      <w:rFonts w:eastAsia="Times New Roman" w:cs="Times New Roman"/>
      <w:sz w:val="20"/>
      <w:szCs w:val="20"/>
      <w:lang w:val="en-GB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eko_Institut">
  <a:themeElements>
    <a:clrScheme name="Oeko-Institut">
      <a:dk1>
        <a:sysClr val="windowText" lastClr="000000"/>
      </a:dk1>
      <a:lt1>
        <a:sysClr val="window" lastClr="FFFFFF"/>
      </a:lt1>
      <a:dk2>
        <a:srgbClr val="000099"/>
      </a:dk2>
      <a:lt2>
        <a:srgbClr val="B8D4FF"/>
      </a:lt2>
      <a:accent1>
        <a:srgbClr val="006AA4"/>
      </a:accent1>
      <a:accent2>
        <a:srgbClr val="00BEE1"/>
      </a:accent2>
      <a:accent3>
        <a:srgbClr val="97BF0D"/>
      </a:accent3>
      <a:accent4>
        <a:srgbClr val="DCDB1F"/>
      </a:accent4>
      <a:accent5>
        <a:srgbClr val="6586C3"/>
      </a:accent5>
      <a:accent6>
        <a:srgbClr val="009791"/>
      </a:accent6>
      <a:hlink>
        <a:srgbClr val="006AA4"/>
      </a:hlink>
      <a:folHlink>
        <a:srgbClr val="E3004F"/>
      </a:folHlink>
    </a:clrScheme>
    <a:fontScheme name="Oeko Institut">
      <a:majorFont>
        <a:latin typeface="Arial"/>
        <a:ea typeface=""/>
        <a:cs typeface="Arial"/>
      </a:majorFont>
      <a:minorFont>
        <a:latin typeface="Arial"/>
        <a:ea typeface=""/>
        <a:cs typeface="Arial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AF28D-AA83-48E2-9E0D-570EE9096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3468</Words>
  <Characters>20116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Draft specification for FDB-BDR data harvesting</vt:lpstr>
    </vt:vector>
  </TitlesOfParts>
  <Company>Öko-Institut e.V.</Company>
  <LinksUpToDate>false</LinksUpToDate>
  <CharactersWithSpaces>23537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 specification for FDB-BDR data harvesting</dc:title>
  <dc:creator>B.Greiner@oeko.de;W.Joerss@oeko.de</dc:creator>
  <cp:lastModifiedBy>Enriko Käsper</cp:lastModifiedBy>
  <cp:revision>2</cp:revision>
  <cp:lastPrinted>2013-03-10T06:55:00Z</cp:lastPrinted>
  <dcterms:created xsi:type="dcterms:W3CDTF">2015-03-07T11:38:00Z</dcterms:created>
  <dcterms:modified xsi:type="dcterms:W3CDTF">2015-03-07T11:38:00Z</dcterms:modified>
</cp:coreProperties>
</file>